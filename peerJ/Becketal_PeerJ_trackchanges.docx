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D7FE4" w14:textId="6C4092B5" w:rsidR="00EC44AA" w:rsidRPr="008D0BD5" w:rsidRDefault="008D0BD5">
      <w:pPr>
        <w:pStyle w:val="Normal1"/>
        <w:contextualSpacing w:val="0"/>
        <w:rPr>
          <w:b/>
          <w:sz w:val="36"/>
          <w:szCs w:val="36"/>
        </w:rPr>
      </w:pPr>
      <w:r w:rsidRPr="008D0BD5">
        <w:rPr>
          <w:b/>
          <w:sz w:val="36"/>
          <w:szCs w:val="36"/>
        </w:rPr>
        <w:t>The importance of open science for biological assessment</w:t>
      </w:r>
      <w:r w:rsidR="00D94FB8" w:rsidRPr="008D0BD5">
        <w:rPr>
          <w:b/>
          <w:sz w:val="36"/>
          <w:szCs w:val="36"/>
        </w:rPr>
        <w:t xml:space="preserve"> </w:t>
      </w:r>
      <w:r w:rsidR="000C5428">
        <w:rPr>
          <w:b/>
          <w:sz w:val="36"/>
          <w:szCs w:val="36"/>
        </w:rPr>
        <w:t>of aquatic environments</w:t>
      </w:r>
    </w:p>
    <w:p w14:paraId="2F94BC1E" w14:textId="77777777" w:rsidR="004D3C18" w:rsidRPr="008D0BD5" w:rsidRDefault="004D3C18">
      <w:pPr>
        <w:pStyle w:val="Normal1"/>
        <w:contextualSpacing w:val="0"/>
        <w:rPr>
          <w:rFonts w:ascii="Times" w:hAnsi="Times"/>
          <w:sz w:val="24"/>
        </w:rPr>
      </w:pPr>
    </w:p>
    <w:p w14:paraId="4ED9DCAC" w14:textId="5B5F09B3" w:rsidR="00B77860" w:rsidRPr="008D0BD5" w:rsidRDefault="008D0BD5">
      <w:pPr>
        <w:pStyle w:val="Normal1"/>
        <w:contextualSpacing w:val="0"/>
        <w:rPr>
          <w:rFonts w:ascii="Times" w:hAnsi="Times"/>
          <w:sz w:val="24"/>
          <w:vertAlign w:val="superscript"/>
        </w:rPr>
      </w:pPr>
      <w:r w:rsidRPr="008D0BD5">
        <w:rPr>
          <w:rFonts w:ascii="Times" w:hAnsi="Times"/>
          <w:sz w:val="24"/>
        </w:rPr>
        <w:t xml:space="preserve">Marcus W. </w:t>
      </w:r>
      <w:proofErr w:type="spellStart"/>
      <w:r w:rsidRPr="008D0BD5">
        <w:rPr>
          <w:rFonts w:ascii="Times" w:hAnsi="Times"/>
          <w:sz w:val="24"/>
        </w:rPr>
        <w:t>Beck</w:t>
      </w:r>
      <w:r w:rsidR="00C66F80">
        <w:rPr>
          <w:rFonts w:ascii="Times" w:hAnsi="Times"/>
          <w:sz w:val="24"/>
          <w:vertAlign w:val="superscript"/>
        </w:rPr>
        <w:t>Corresp</w:t>
      </w:r>
      <w:proofErr w:type="spellEnd"/>
      <w:r w:rsidR="00C66F80">
        <w:rPr>
          <w:rFonts w:ascii="Times" w:hAnsi="Times"/>
          <w:sz w:val="24"/>
          <w:vertAlign w:val="superscript"/>
        </w:rPr>
        <w:t>., 1, 2</w:t>
      </w:r>
      <w:r w:rsidR="00D94FB8" w:rsidRPr="008D0BD5">
        <w:rPr>
          <w:rFonts w:ascii="Times" w:hAnsi="Times"/>
          <w:sz w:val="24"/>
        </w:rPr>
        <w:t xml:space="preserve">, </w:t>
      </w:r>
      <w:r w:rsidRPr="008D0BD5">
        <w:rPr>
          <w:rFonts w:ascii="Times" w:hAnsi="Times"/>
          <w:sz w:val="24"/>
        </w:rPr>
        <w:t>Casey O’Hara</w:t>
      </w:r>
      <w:r w:rsidR="00C66F80">
        <w:rPr>
          <w:rFonts w:ascii="Times" w:hAnsi="Times"/>
          <w:sz w:val="24"/>
          <w:vertAlign w:val="superscript"/>
        </w:rPr>
        <w:t>3</w:t>
      </w:r>
      <w:r w:rsidR="00D94FB8" w:rsidRPr="008D0BD5">
        <w:rPr>
          <w:rFonts w:ascii="Times" w:hAnsi="Times"/>
          <w:sz w:val="24"/>
        </w:rPr>
        <w:t xml:space="preserve">, </w:t>
      </w:r>
      <w:r w:rsidRPr="008D0BD5">
        <w:rPr>
          <w:rFonts w:ascii="Times" w:hAnsi="Times"/>
          <w:sz w:val="24"/>
        </w:rPr>
        <w:t xml:space="preserve">Julia </w:t>
      </w:r>
      <w:r w:rsidR="002356C1">
        <w:rPr>
          <w:rFonts w:ascii="Times" w:hAnsi="Times"/>
          <w:sz w:val="24"/>
        </w:rPr>
        <w:t xml:space="preserve">S. </w:t>
      </w:r>
      <w:r w:rsidRPr="008D0BD5">
        <w:rPr>
          <w:rFonts w:ascii="Times" w:hAnsi="Times"/>
          <w:sz w:val="24"/>
        </w:rPr>
        <w:t>Stewart Lowndes</w:t>
      </w:r>
      <w:r w:rsidR="00C66F80">
        <w:rPr>
          <w:rFonts w:ascii="Times" w:hAnsi="Times"/>
          <w:sz w:val="24"/>
          <w:vertAlign w:val="superscript"/>
        </w:rPr>
        <w:t>4</w:t>
      </w:r>
      <w:r w:rsidR="00D94FB8" w:rsidRPr="008D0BD5">
        <w:rPr>
          <w:rFonts w:ascii="Times" w:hAnsi="Times"/>
          <w:sz w:val="24"/>
        </w:rPr>
        <w:t xml:space="preserve">, </w:t>
      </w:r>
      <w:r w:rsidRPr="008D0BD5">
        <w:rPr>
          <w:rFonts w:ascii="Times" w:hAnsi="Times"/>
          <w:sz w:val="24"/>
        </w:rPr>
        <w:t>Raphael D. Mazor</w:t>
      </w:r>
      <w:r w:rsidRPr="008D0BD5">
        <w:rPr>
          <w:rFonts w:ascii="Times" w:hAnsi="Times"/>
          <w:sz w:val="24"/>
          <w:vertAlign w:val="superscript"/>
        </w:rPr>
        <w:t>1</w:t>
      </w:r>
      <w:r w:rsidR="00D94FB8" w:rsidRPr="008D0BD5">
        <w:rPr>
          <w:rFonts w:ascii="Times" w:hAnsi="Times"/>
          <w:sz w:val="24"/>
        </w:rPr>
        <w:t xml:space="preserve">, </w:t>
      </w:r>
      <w:r w:rsidRPr="008D0BD5">
        <w:rPr>
          <w:rFonts w:ascii="Times" w:hAnsi="Times"/>
          <w:sz w:val="24"/>
        </w:rPr>
        <w:t>Susanna Theroux</w:t>
      </w:r>
      <w:r w:rsidRPr="008D0BD5">
        <w:rPr>
          <w:rFonts w:ascii="Times" w:hAnsi="Times"/>
          <w:sz w:val="24"/>
          <w:vertAlign w:val="superscript"/>
        </w:rPr>
        <w:t>1</w:t>
      </w:r>
      <w:r w:rsidRPr="008D0BD5">
        <w:rPr>
          <w:rFonts w:ascii="Times" w:hAnsi="Times"/>
          <w:sz w:val="24"/>
        </w:rPr>
        <w:t>, David J. Gillett</w:t>
      </w:r>
      <w:r w:rsidRPr="008D0BD5">
        <w:rPr>
          <w:rFonts w:ascii="Times" w:hAnsi="Times"/>
          <w:sz w:val="24"/>
          <w:vertAlign w:val="superscript"/>
        </w:rPr>
        <w:t>1</w:t>
      </w:r>
      <w:r w:rsidRPr="008D0BD5">
        <w:rPr>
          <w:rFonts w:ascii="Times" w:hAnsi="Times"/>
          <w:sz w:val="24"/>
        </w:rPr>
        <w:t>, Belize Lane</w:t>
      </w:r>
      <w:r w:rsidR="00C66F80">
        <w:rPr>
          <w:rFonts w:ascii="Times" w:hAnsi="Times"/>
          <w:sz w:val="24"/>
          <w:vertAlign w:val="superscript"/>
        </w:rPr>
        <w:t>5</w:t>
      </w:r>
      <w:r w:rsidRPr="008D0BD5">
        <w:rPr>
          <w:rFonts w:ascii="Times" w:hAnsi="Times"/>
          <w:sz w:val="24"/>
        </w:rPr>
        <w:t>, Greg Gearheart</w:t>
      </w:r>
      <w:r w:rsidR="00C66F80">
        <w:rPr>
          <w:rFonts w:ascii="Times" w:hAnsi="Times"/>
          <w:sz w:val="24"/>
          <w:vertAlign w:val="superscript"/>
        </w:rPr>
        <w:t>6</w:t>
      </w:r>
    </w:p>
    <w:p w14:paraId="16F38D73" w14:textId="77777777" w:rsidR="00B77860" w:rsidRPr="008D0BD5" w:rsidRDefault="00B77860">
      <w:pPr>
        <w:pStyle w:val="Normal1"/>
        <w:contextualSpacing w:val="0"/>
        <w:rPr>
          <w:rFonts w:ascii="Times" w:hAnsi="Times"/>
          <w:sz w:val="24"/>
          <w:vertAlign w:val="superscript"/>
        </w:rPr>
      </w:pPr>
    </w:p>
    <w:p w14:paraId="18863BE3" w14:textId="7D209D20" w:rsidR="00B77860" w:rsidRDefault="00D94FB8">
      <w:pPr>
        <w:pStyle w:val="Normal1"/>
        <w:contextualSpacing w:val="0"/>
        <w:rPr>
          <w:rFonts w:ascii="Times" w:hAnsi="Times"/>
          <w:sz w:val="24"/>
        </w:rPr>
      </w:pPr>
      <w:r w:rsidRPr="008D0BD5">
        <w:rPr>
          <w:rFonts w:ascii="Times" w:hAnsi="Times"/>
          <w:sz w:val="24"/>
          <w:vertAlign w:val="superscript"/>
        </w:rPr>
        <w:t>1</w:t>
      </w:r>
      <w:r w:rsidRPr="008D0BD5">
        <w:rPr>
          <w:rFonts w:ascii="Times" w:hAnsi="Times"/>
          <w:sz w:val="24"/>
        </w:rPr>
        <w:t xml:space="preserve"> </w:t>
      </w:r>
      <w:r w:rsidR="008D0BD5" w:rsidRPr="008D0BD5">
        <w:rPr>
          <w:rFonts w:ascii="Times" w:hAnsi="Times"/>
          <w:sz w:val="24"/>
        </w:rPr>
        <w:t>Southern California Coastal Water Research Project, 3535 Harbor Blvd, Costa Mesa, CA, 92626, USA</w:t>
      </w:r>
    </w:p>
    <w:p w14:paraId="6738C7DD" w14:textId="7401CB33" w:rsidR="00C66F80" w:rsidRPr="00C66F80" w:rsidRDefault="00C66F80">
      <w:pPr>
        <w:pStyle w:val="Normal1"/>
        <w:contextualSpacing w:val="0"/>
        <w:rPr>
          <w:rFonts w:ascii="Times" w:hAnsi="Times"/>
          <w:sz w:val="24"/>
        </w:rPr>
      </w:pPr>
      <w:r w:rsidRPr="00C66F80">
        <w:rPr>
          <w:rFonts w:ascii="Times" w:hAnsi="Times"/>
          <w:sz w:val="24"/>
          <w:vertAlign w:val="superscript"/>
        </w:rPr>
        <w:t>2</w:t>
      </w:r>
      <w:r>
        <w:rPr>
          <w:rFonts w:ascii="Times" w:hAnsi="Times"/>
          <w:sz w:val="24"/>
        </w:rPr>
        <w:t xml:space="preserve"> Tampa Bay Estuary Program (current address), 263 13</w:t>
      </w:r>
      <w:r w:rsidRPr="00C66F80">
        <w:rPr>
          <w:rFonts w:ascii="Times" w:hAnsi="Times"/>
          <w:sz w:val="24"/>
          <w:vertAlign w:val="superscript"/>
        </w:rPr>
        <w:t>th</w:t>
      </w:r>
      <w:r>
        <w:rPr>
          <w:rFonts w:ascii="Times" w:hAnsi="Times"/>
          <w:sz w:val="24"/>
        </w:rPr>
        <w:t xml:space="preserve"> Ave S Ste 350, St. Petersburg, FL, 33701, USA</w:t>
      </w:r>
    </w:p>
    <w:p w14:paraId="3F1F35E2" w14:textId="1C2FE8E1" w:rsidR="007A0349" w:rsidRPr="008D0BD5" w:rsidRDefault="00C66F80">
      <w:pPr>
        <w:pStyle w:val="Normal1"/>
        <w:contextualSpacing w:val="0"/>
        <w:rPr>
          <w:rFonts w:ascii="Times" w:hAnsi="Times"/>
          <w:sz w:val="24"/>
        </w:rPr>
      </w:pPr>
      <w:r>
        <w:rPr>
          <w:rFonts w:ascii="Times" w:hAnsi="Times"/>
          <w:sz w:val="24"/>
          <w:vertAlign w:val="superscript"/>
        </w:rPr>
        <w:t>3</w:t>
      </w:r>
      <w:r w:rsidR="007A0349" w:rsidRPr="008D0BD5">
        <w:rPr>
          <w:rFonts w:ascii="Times" w:hAnsi="Times"/>
          <w:sz w:val="24"/>
        </w:rPr>
        <w:t xml:space="preserve"> </w:t>
      </w:r>
      <w:r w:rsidR="007A0349">
        <w:rPr>
          <w:rFonts w:ascii="Times" w:hAnsi="Times"/>
          <w:sz w:val="24"/>
        </w:rPr>
        <w:t>Bren School of Environmental Sciences &amp; Management, University of California Santa Barbara, 2400 Bren Hall,</w:t>
      </w:r>
      <w:r w:rsidR="007A0349" w:rsidRPr="008D0BD5">
        <w:rPr>
          <w:rFonts w:ascii="Times" w:hAnsi="Times"/>
          <w:sz w:val="24"/>
        </w:rPr>
        <w:t xml:space="preserve"> Santa Barbara, CA, 931</w:t>
      </w:r>
      <w:r w:rsidR="007A0349">
        <w:rPr>
          <w:rFonts w:ascii="Times" w:hAnsi="Times"/>
          <w:sz w:val="24"/>
        </w:rPr>
        <w:t>17</w:t>
      </w:r>
      <w:r w:rsidR="007A0349" w:rsidRPr="008D0BD5">
        <w:rPr>
          <w:rFonts w:ascii="Times" w:hAnsi="Times"/>
          <w:sz w:val="24"/>
        </w:rPr>
        <w:t>, USA</w:t>
      </w:r>
    </w:p>
    <w:p w14:paraId="70B43566" w14:textId="6A939055" w:rsidR="00B77860" w:rsidRPr="008D0BD5" w:rsidRDefault="00C66F80">
      <w:pPr>
        <w:pStyle w:val="Normal1"/>
        <w:contextualSpacing w:val="0"/>
        <w:rPr>
          <w:rFonts w:ascii="Times" w:hAnsi="Times"/>
          <w:sz w:val="24"/>
        </w:rPr>
      </w:pPr>
      <w:r>
        <w:rPr>
          <w:rFonts w:ascii="Times" w:hAnsi="Times"/>
          <w:sz w:val="24"/>
          <w:vertAlign w:val="superscript"/>
        </w:rPr>
        <w:t>4</w:t>
      </w:r>
      <w:r w:rsidR="00D94FB8" w:rsidRPr="008D0BD5">
        <w:rPr>
          <w:rFonts w:ascii="Times" w:hAnsi="Times"/>
          <w:sz w:val="24"/>
        </w:rPr>
        <w:t xml:space="preserve"> </w:t>
      </w:r>
      <w:r w:rsidR="008D0BD5" w:rsidRPr="008D0BD5">
        <w:rPr>
          <w:rFonts w:ascii="Times" w:hAnsi="Times"/>
          <w:sz w:val="24"/>
        </w:rPr>
        <w:t>National Center for Ecological Analysis and Synthesis, 735 State St, Santa Barbara, CA, 93101, USA</w:t>
      </w:r>
    </w:p>
    <w:p w14:paraId="4C718443" w14:textId="254F1A6B" w:rsidR="00B77860" w:rsidRPr="008D0BD5" w:rsidRDefault="00C66F80">
      <w:pPr>
        <w:pStyle w:val="Normal1"/>
        <w:contextualSpacing w:val="0"/>
        <w:rPr>
          <w:rFonts w:ascii="Times" w:hAnsi="Times"/>
          <w:sz w:val="24"/>
        </w:rPr>
      </w:pPr>
      <w:r>
        <w:rPr>
          <w:rFonts w:ascii="Times" w:hAnsi="Times"/>
          <w:sz w:val="24"/>
          <w:vertAlign w:val="superscript"/>
        </w:rPr>
        <w:t>5</w:t>
      </w:r>
      <w:r w:rsidR="00D94FB8" w:rsidRPr="008D0BD5">
        <w:rPr>
          <w:rFonts w:ascii="Times" w:hAnsi="Times"/>
          <w:sz w:val="24"/>
        </w:rPr>
        <w:t xml:space="preserve"> </w:t>
      </w:r>
      <w:r w:rsidR="007A0349">
        <w:rPr>
          <w:rFonts w:ascii="Times" w:hAnsi="Times"/>
          <w:sz w:val="24"/>
        </w:rPr>
        <w:t xml:space="preserve">Department of Civil and Environmental Engineering, Utah Water Research Laboratory, </w:t>
      </w:r>
      <w:r w:rsidR="008D0BD5" w:rsidRPr="008D0BD5">
        <w:rPr>
          <w:rFonts w:ascii="Times" w:hAnsi="Times"/>
          <w:sz w:val="24"/>
        </w:rPr>
        <w:t>Utah State University, 1600 Canyon Rd, Logan, UT, 84321, USA</w:t>
      </w:r>
    </w:p>
    <w:p w14:paraId="39EBE212" w14:textId="257010A9" w:rsidR="00B77860" w:rsidRPr="008D0BD5" w:rsidRDefault="00C66F80" w:rsidP="008D0BD5">
      <w:pPr>
        <w:pStyle w:val="Normal1"/>
        <w:contextualSpacing w:val="0"/>
        <w:rPr>
          <w:rFonts w:ascii="Times" w:hAnsi="Times"/>
          <w:sz w:val="24"/>
        </w:rPr>
      </w:pPr>
      <w:r>
        <w:rPr>
          <w:rFonts w:ascii="Times" w:hAnsi="Times"/>
          <w:sz w:val="24"/>
          <w:vertAlign w:val="superscript"/>
        </w:rPr>
        <w:t>6</w:t>
      </w:r>
      <w:r w:rsidR="00D94FB8" w:rsidRPr="008D0BD5">
        <w:rPr>
          <w:rFonts w:ascii="Times" w:hAnsi="Times"/>
          <w:sz w:val="24"/>
        </w:rPr>
        <w:t xml:space="preserve"> </w:t>
      </w:r>
      <w:r w:rsidR="008D0BD5" w:rsidRPr="008D0BD5">
        <w:rPr>
          <w:rFonts w:ascii="Times" w:hAnsi="Times"/>
          <w:sz w:val="24"/>
        </w:rPr>
        <w:t>California State Water Resources Control Board, 1001 I Street, Sacramenta, CA, 95814, USA</w:t>
      </w:r>
    </w:p>
    <w:p w14:paraId="294C9D50" w14:textId="77777777" w:rsidR="00B77860" w:rsidRPr="008D0BD5" w:rsidRDefault="00D94FB8">
      <w:pPr>
        <w:pStyle w:val="Normal1"/>
        <w:contextualSpacing w:val="0"/>
        <w:rPr>
          <w:rFonts w:ascii="Times" w:hAnsi="Times"/>
          <w:sz w:val="24"/>
        </w:rPr>
      </w:pPr>
      <w:r w:rsidRPr="008D0BD5">
        <w:rPr>
          <w:rFonts w:ascii="Times" w:hAnsi="Times"/>
          <w:sz w:val="24"/>
        </w:rPr>
        <w:t xml:space="preserve"> </w:t>
      </w:r>
    </w:p>
    <w:p w14:paraId="41EFBF44" w14:textId="419E69B4" w:rsidR="00B77860" w:rsidRPr="00C66F80" w:rsidRDefault="00D94FB8">
      <w:pPr>
        <w:pStyle w:val="Normal1"/>
        <w:contextualSpacing w:val="0"/>
        <w:rPr>
          <w:rFonts w:ascii="Times" w:hAnsi="Times"/>
          <w:sz w:val="24"/>
        </w:rPr>
      </w:pPr>
      <w:r w:rsidRPr="008D0BD5">
        <w:rPr>
          <w:rFonts w:ascii="Times" w:hAnsi="Times"/>
          <w:sz w:val="24"/>
        </w:rPr>
        <w:t>Corresponding Author:</w:t>
      </w:r>
      <w:r w:rsidR="00C66F80">
        <w:rPr>
          <w:rFonts w:ascii="Times" w:hAnsi="Times"/>
          <w:sz w:val="24"/>
        </w:rPr>
        <w:t xml:space="preserve"> </w:t>
      </w:r>
      <w:r w:rsidR="008D0BD5" w:rsidRPr="008D0BD5">
        <w:rPr>
          <w:rFonts w:ascii="Times" w:hAnsi="Times"/>
          <w:sz w:val="24"/>
        </w:rPr>
        <w:t>Marcus W. Bec</w:t>
      </w:r>
      <w:r w:rsidR="007A0349">
        <w:rPr>
          <w:rFonts w:ascii="Times" w:hAnsi="Times"/>
          <w:sz w:val="24"/>
        </w:rPr>
        <w:t>k</w:t>
      </w:r>
    </w:p>
    <w:p w14:paraId="21735F3E" w14:textId="5B493523" w:rsidR="00B77860" w:rsidRPr="008D0BD5" w:rsidRDefault="00D94FB8">
      <w:pPr>
        <w:pStyle w:val="Normal1"/>
        <w:contextualSpacing w:val="0"/>
        <w:rPr>
          <w:rFonts w:ascii="Times" w:hAnsi="Times"/>
          <w:sz w:val="24"/>
        </w:rPr>
      </w:pPr>
      <w:r w:rsidRPr="008D0BD5">
        <w:rPr>
          <w:rFonts w:ascii="Times" w:hAnsi="Times"/>
          <w:sz w:val="24"/>
        </w:rPr>
        <w:t xml:space="preserve">Email address: </w:t>
      </w:r>
      <w:hyperlink r:id="rId5" w:history="1">
        <w:r w:rsidR="008D0BD5" w:rsidRPr="008D0BD5">
          <w:rPr>
            <w:rStyle w:val="Hyperlink"/>
            <w:rFonts w:ascii="Times" w:hAnsi="Times"/>
            <w:sz w:val="24"/>
          </w:rPr>
          <w:t>mbeck@tbep.org</w:t>
        </w:r>
      </w:hyperlink>
    </w:p>
    <w:p w14:paraId="62199920" w14:textId="77777777" w:rsidR="00B77860" w:rsidRDefault="00B77860">
      <w:pPr>
        <w:pStyle w:val="Normal1"/>
        <w:contextualSpacing w:val="0"/>
      </w:pPr>
    </w:p>
    <w:p w14:paraId="12D3041E" w14:textId="32A0E6DA" w:rsidR="00964C36" w:rsidRDefault="00D94FB8">
      <w:pPr>
        <w:pStyle w:val="Normal1"/>
        <w:contextualSpacing w:val="0"/>
        <w:rPr>
          <w:b/>
          <w:sz w:val="28"/>
        </w:rPr>
      </w:pPr>
      <w:r w:rsidRPr="008E3EA1">
        <w:rPr>
          <w:b/>
          <w:sz w:val="28"/>
        </w:rPr>
        <w:t>A</w:t>
      </w:r>
      <w:r w:rsidR="00B45195">
        <w:rPr>
          <w:b/>
          <w:sz w:val="28"/>
        </w:rPr>
        <w:t>bstract</w:t>
      </w:r>
    </w:p>
    <w:p w14:paraId="7E7597D7" w14:textId="77777777" w:rsidR="006552A3" w:rsidRDefault="006552A3" w:rsidP="00964C36">
      <w:pPr>
        <w:rPr>
          <w:rFonts w:ascii="Times" w:hAnsi="Times" w:cs="Times"/>
          <w:sz w:val="24"/>
          <w:szCs w:val="24"/>
        </w:rPr>
      </w:pPr>
    </w:p>
    <w:p w14:paraId="738C7AEB" w14:textId="6EA7C00E" w:rsidR="00964C36" w:rsidRDefault="00964C36" w:rsidP="00964C36">
      <w:pPr>
        <w:rPr>
          <w:rFonts w:ascii="Times" w:hAnsi="Times" w:cs="Times"/>
          <w:sz w:val="24"/>
          <w:szCs w:val="24"/>
        </w:rPr>
      </w:pPr>
      <w:r w:rsidRPr="00964C36">
        <w:rPr>
          <w:rFonts w:ascii="Times" w:hAnsi="Times" w:cs="Times"/>
          <w:sz w:val="24"/>
          <w:szCs w:val="24"/>
        </w:rPr>
        <w:t xml:space="preserve">Open science principles that seek to </w:t>
      </w:r>
      <w:r w:rsidR="00E10F08">
        <w:rPr>
          <w:rFonts w:ascii="Times" w:hAnsi="Times" w:cs="Times"/>
          <w:sz w:val="24"/>
          <w:szCs w:val="24"/>
        </w:rPr>
        <w:t>improve</w:t>
      </w:r>
      <w:r w:rsidRPr="00964C36">
        <w:rPr>
          <w:rFonts w:ascii="Times" w:hAnsi="Times" w:cs="Times"/>
          <w:sz w:val="24"/>
          <w:szCs w:val="24"/>
        </w:rPr>
        <w:t xml:space="preserve"> science can effectively bridge the gap between researchers and environmental managers. However, widespread adoption has yet to gain traction for the development and application of bioassessment products. At the core of this philosophy is the concept that research should be reproducible and transparent, in addition to having long-term value through effective data preservation and sharing. In this paper, we review core open science concepts that have recently been adopted in the ecological sciences and emphasize how adoption can benefit the field of bioassessment for both prescriptive condition assessments and proactive applications that inform environmental management. An example from the state of California demonstrates effective adoption of open science principles through data stewardship, </w:t>
      </w:r>
      <w:r w:rsidR="0021360B">
        <w:rPr>
          <w:rFonts w:ascii="Times" w:hAnsi="Times" w:cs="Times"/>
          <w:sz w:val="24"/>
          <w:szCs w:val="24"/>
        </w:rPr>
        <w:t>r</w:t>
      </w:r>
      <w:r w:rsidRPr="00964C36">
        <w:rPr>
          <w:rFonts w:ascii="Times" w:hAnsi="Times" w:cs="Times"/>
          <w:sz w:val="24"/>
          <w:szCs w:val="24"/>
        </w:rPr>
        <w:t>eproducible research, and engagement of stakeholders with multimedia applications. We also discuss technical, sociocultural, and institutional challenges for adopting open science, including practical approaches for overcoming these hurdles in bioassessment applications.</w:t>
      </w:r>
    </w:p>
    <w:p w14:paraId="72DB8531" w14:textId="27CBCC0A" w:rsidR="00964C36" w:rsidRDefault="00964C36" w:rsidP="00964C36">
      <w:pPr>
        <w:rPr>
          <w:rFonts w:ascii="Times" w:hAnsi="Times" w:cs="Times"/>
          <w:sz w:val="24"/>
          <w:szCs w:val="24"/>
        </w:rPr>
      </w:pPr>
    </w:p>
    <w:p w14:paraId="505F747F" w14:textId="01B63B9E" w:rsidR="00CF29AF" w:rsidRDefault="00CF29AF" w:rsidP="00964C36">
      <w:pPr>
        <w:rPr>
          <w:rFonts w:ascii="Times" w:hAnsi="Times" w:cs="Times"/>
          <w:sz w:val="24"/>
          <w:szCs w:val="24"/>
        </w:rPr>
      </w:pPr>
    </w:p>
    <w:p w14:paraId="4719D844" w14:textId="27C91523" w:rsidR="00CF29AF" w:rsidRDefault="00CF29AF" w:rsidP="00964C36">
      <w:pPr>
        <w:rPr>
          <w:rFonts w:ascii="Times" w:hAnsi="Times" w:cs="Times"/>
          <w:sz w:val="24"/>
          <w:szCs w:val="24"/>
        </w:rPr>
      </w:pPr>
    </w:p>
    <w:p w14:paraId="683C9EBA" w14:textId="77777777" w:rsidR="00CF29AF" w:rsidRPr="00964C36" w:rsidRDefault="00CF29AF" w:rsidP="00964C36">
      <w:pPr>
        <w:rPr>
          <w:rFonts w:ascii="Times" w:hAnsi="Times" w:cs="Times"/>
          <w:sz w:val="24"/>
          <w:szCs w:val="24"/>
        </w:rPr>
      </w:pPr>
    </w:p>
    <w:p w14:paraId="3715F0A4" w14:textId="61E27B13" w:rsidR="00964C36" w:rsidRDefault="00964C36" w:rsidP="00964C36">
      <w:pPr>
        <w:rPr>
          <w:b/>
          <w:bCs/>
          <w:sz w:val="28"/>
          <w:szCs w:val="28"/>
        </w:rPr>
      </w:pPr>
      <w:bookmarkStart w:id="0" w:name="introduction"/>
      <w:r w:rsidRPr="00964C36">
        <w:rPr>
          <w:b/>
          <w:bCs/>
          <w:sz w:val="28"/>
          <w:szCs w:val="28"/>
        </w:rPr>
        <w:lastRenderedPageBreak/>
        <w:t>Introduction</w:t>
      </w:r>
      <w:bookmarkEnd w:id="0"/>
    </w:p>
    <w:p w14:paraId="48986543" w14:textId="77777777" w:rsidR="00964C36" w:rsidRPr="00964C36" w:rsidRDefault="00964C36" w:rsidP="00964C36">
      <w:pPr>
        <w:rPr>
          <w:rFonts w:ascii="Times" w:hAnsi="Times" w:cs="Times"/>
          <w:sz w:val="24"/>
          <w:szCs w:val="24"/>
        </w:rPr>
      </w:pPr>
    </w:p>
    <w:p w14:paraId="5FBDA489" w14:textId="26B74988" w:rsidR="00964C36" w:rsidRDefault="00964C36" w:rsidP="00964C36">
      <w:pPr>
        <w:rPr>
          <w:rFonts w:ascii="Times" w:hAnsi="Times" w:cs="Times"/>
          <w:sz w:val="24"/>
          <w:szCs w:val="24"/>
        </w:rPr>
      </w:pPr>
      <w:r w:rsidRPr="00964C36">
        <w:rPr>
          <w:rFonts w:ascii="Times" w:hAnsi="Times" w:cs="Times"/>
          <w:sz w:val="24"/>
          <w:szCs w:val="24"/>
        </w:rPr>
        <w:t xml:space="preserve">Bioassessment is an essential element of aquatic monitoring programs that helps guide decisions for managing the ecological integrity of environmental resources. Legal mandates to assess biological condition have stimulated the development of bioassessment programs and tools in the United States (Clean Water Act, CWA), Canada (Canada Waters Act), </w:t>
      </w:r>
      <w:r w:rsidR="003B2FFD" w:rsidRPr="003B2FFD">
        <w:rPr>
          <w:rFonts w:ascii="Times New Roman" w:hAnsi="Times New Roman" w:cs="Times New Roman"/>
          <w:sz w:val="24"/>
          <w:szCs w:val="24"/>
        </w:rPr>
        <w:t xml:space="preserve">Europe (Water Framework Directive), China (Environmental Quality Standards for Surface Water), South Africa (National Water Act), and elsewhere (Borja et al. 2008). </w:t>
      </w:r>
      <w:r w:rsidRPr="00964C36">
        <w:rPr>
          <w:rFonts w:ascii="Times" w:hAnsi="Times" w:cs="Times"/>
          <w:sz w:val="24"/>
          <w:szCs w:val="24"/>
        </w:rPr>
        <w:t xml:space="preserve">Decades of research have supported the development of assessment indices for multiple assemblages with regional applications in streams, rivers, lakes, and marine environments (Karr et al. </w:t>
      </w:r>
      <w:r w:rsidRPr="00F71580">
        <w:rPr>
          <w:rFonts w:ascii="Times" w:hAnsi="Times" w:cs="Times"/>
          <w:sz w:val="24"/>
          <w:szCs w:val="24"/>
        </w:rPr>
        <w:t>1986</w:t>
      </w:r>
      <w:r w:rsidRPr="00964C36">
        <w:rPr>
          <w:rFonts w:ascii="Times" w:hAnsi="Times" w:cs="Times"/>
          <w:sz w:val="24"/>
          <w:szCs w:val="24"/>
        </w:rPr>
        <w:t xml:space="preserve">, </w:t>
      </w:r>
      <w:proofErr w:type="spellStart"/>
      <w:r w:rsidRPr="00964C36">
        <w:rPr>
          <w:rFonts w:ascii="Times" w:hAnsi="Times" w:cs="Times"/>
          <w:sz w:val="24"/>
          <w:szCs w:val="24"/>
        </w:rPr>
        <w:t>Kerans</w:t>
      </w:r>
      <w:proofErr w:type="spellEnd"/>
      <w:r w:rsidRPr="00964C36">
        <w:rPr>
          <w:rFonts w:ascii="Times" w:hAnsi="Times" w:cs="Times"/>
          <w:sz w:val="24"/>
          <w:szCs w:val="24"/>
        </w:rPr>
        <w:t xml:space="preserve"> and Karr </w:t>
      </w:r>
      <w:r w:rsidRPr="00F71580">
        <w:rPr>
          <w:rFonts w:ascii="Times" w:hAnsi="Times" w:cs="Times"/>
          <w:sz w:val="24"/>
          <w:szCs w:val="24"/>
        </w:rPr>
        <w:t>1994</w:t>
      </w:r>
      <w:r w:rsidRPr="00964C36">
        <w:rPr>
          <w:rFonts w:ascii="Times" w:hAnsi="Times" w:cs="Times"/>
          <w:sz w:val="24"/>
          <w:szCs w:val="24"/>
        </w:rPr>
        <w:t xml:space="preserve">, Fore and </w:t>
      </w:r>
      <w:proofErr w:type="spellStart"/>
      <w:r w:rsidRPr="00964C36">
        <w:rPr>
          <w:rFonts w:ascii="Times" w:hAnsi="Times" w:cs="Times"/>
          <w:sz w:val="24"/>
          <w:szCs w:val="24"/>
        </w:rPr>
        <w:t>Grafe</w:t>
      </w:r>
      <w:proofErr w:type="spellEnd"/>
      <w:r w:rsidRPr="00964C36">
        <w:rPr>
          <w:rFonts w:ascii="Times" w:hAnsi="Times" w:cs="Times"/>
          <w:sz w:val="24"/>
          <w:szCs w:val="24"/>
        </w:rPr>
        <w:t xml:space="preserve"> </w:t>
      </w:r>
      <w:r w:rsidRPr="00F71580">
        <w:rPr>
          <w:rFonts w:ascii="Times" w:hAnsi="Times" w:cs="Times"/>
          <w:sz w:val="24"/>
          <w:szCs w:val="24"/>
        </w:rPr>
        <w:t>2002</w:t>
      </w:r>
      <w:r w:rsidRPr="00964C36">
        <w:rPr>
          <w:rFonts w:ascii="Times" w:hAnsi="Times" w:cs="Times"/>
          <w:sz w:val="24"/>
          <w:szCs w:val="24"/>
        </w:rPr>
        <w:t xml:space="preserve">, Beck and Hatch </w:t>
      </w:r>
      <w:r w:rsidRPr="00F71580">
        <w:rPr>
          <w:rFonts w:ascii="Times" w:hAnsi="Times" w:cs="Times"/>
          <w:sz w:val="24"/>
          <w:szCs w:val="24"/>
        </w:rPr>
        <w:t>2009</w:t>
      </w:r>
      <w:r w:rsidRPr="00964C36">
        <w:rPr>
          <w:rFonts w:ascii="Times" w:hAnsi="Times" w:cs="Times"/>
          <w:sz w:val="24"/>
          <w:szCs w:val="24"/>
        </w:rPr>
        <w:t xml:space="preserve">, Borja et al. </w:t>
      </w:r>
      <w:r w:rsidRPr="00F71580">
        <w:rPr>
          <w:rFonts w:ascii="Times" w:hAnsi="Times" w:cs="Times"/>
          <w:sz w:val="24"/>
          <w:szCs w:val="24"/>
        </w:rPr>
        <w:t>2009</w:t>
      </w:r>
      <w:r w:rsidR="00FE1E1C">
        <w:rPr>
          <w:rFonts w:ascii="Times" w:hAnsi="Times" w:cs="Times"/>
          <w:sz w:val="24"/>
          <w:szCs w:val="24"/>
        </w:rPr>
        <w:t>, 2016</w:t>
      </w:r>
      <w:r w:rsidRPr="00964C36">
        <w:rPr>
          <w:rFonts w:ascii="Times" w:hAnsi="Times" w:cs="Times"/>
          <w:sz w:val="24"/>
          <w:szCs w:val="24"/>
        </w:rPr>
        <w:t xml:space="preserve">). Substantial technical advances have been made in measuring biological responses to environmental change (Hawkins et al. </w:t>
      </w:r>
      <w:r w:rsidRPr="00F71580">
        <w:rPr>
          <w:rFonts w:ascii="Times" w:hAnsi="Times" w:cs="Times"/>
          <w:sz w:val="24"/>
          <w:szCs w:val="24"/>
        </w:rPr>
        <w:t>2000a</w:t>
      </w:r>
      <w:r w:rsidRPr="00964C36">
        <w:rPr>
          <w:rFonts w:ascii="Times" w:hAnsi="Times" w:cs="Times"/>
          <w:sz w:val="24"/>
          <w:szCs w:val="24"/>
        </w:rPr>
        <w:t xml:space="preserve">, </w:t>
      </w:r>
      <w:r w:rsidRPr="00F71580">
        <w:rPr>
          <w:rFonts w:ascii="Times" w:hAnsi="Times" w:cs="Times"/>
          <w:sz w:val="24"/>
          <w:szCs w:val="24"/>
        </w:rPr>
        <w:t>2000b</w:t>
      </w:r>
      <w:r w:rsidRPr="00964C36">
        <w:rPr>
          <w:rFonts w:ascii="Times" w:hAnsi="Times" w:cs="Times"/>
          <w:sz w:val="24"/>
          <w:szCs w:val="24"/>
        </w:rPr>
        <w:t xml:space="preserve">), how these responses can be distinguished from natural environmental variation (Stoddard et al. </w:t>
      </w:r>
      <w:r w:rsidRPr="00F71580">
        <w:rPr>
          <w:rFonts w:ascii="Times" w:hAnsi="Times" w:cs="Times"/>
          <w:sz w:val="24"/>
          <w:szCs w:val="24"/>
        </w:rPr>
        <w:t>2006</w:t>
      </w:r>
      <w:r w:rsidRPr="00964C36">
        <w:rPr>
          <w:rFonts w:ascii="Times" w:hAnsi="Times" w:cs="Times"/>
          <w:sz w:val="24"/>
          <w:szCs w:val="24"/>
        </w:rPr>
        <w:t xml:space="preserve">, Hawkins et al. </w:t>
      </w:r>
      <w:r w:rsidRPr="00F71580">
        <w:rPr>
          <w:rFonts w:ascii="Times" w:hAnsi="Times" w:cs="Times"/>
          <w:sz w:val="24"/>
          <w:szCs w:val="24"/>
        </w:rPr>
        <w:t>2010</w:t>
      </w:r>
      <w:r w:rsidRPr="00964C36">
        <w:rPr>
          <w:rFonts w:ascii="Times" w:hAnsi="Times" w:cs="Times"/>
          <w:sz w:val="24"/>
          <w:szCs w:val="24"/>
        </w:rPr>
        <w:t xml:space="preserve">), and interpreting the impacts of these changes (Davies and Jackson </w:t>
      </w:r>
      <w:r w:rsidRPr="00F71580">
        <w:rPr>
          <w:rFonts w:ascii="Times" w:hAnsi="Times" w:cs="Times"/>
          <w:sz w:val="24"/>
          <w:szCs w:val="24"/>
        </w:rPr>
        <w:t>2006</w:t>
      </w:r>
      <w:r w:rsidRPr="00964C36">
        <w:rPr>
          <w:rFonts w:ascii="Times" w:hAnsi="Times" w:cs="Times"/>
          <w:sz w:val="24"/>
          <w:szCs w:val="24"/>
        </w:rPr>
        <w:t>).</w:t>
      </w:r>
    </w:p>
    <w:p w14:paraId="0A0C90B7" w14:textId="77777777" w:rsidR="00964C36" w:rsidRPr="00964C36" w:rsidRDefault="00964C36" w:rsidP="00964C36">
      <w:pPr>
        <w:rPr>
          <w:rFonts w:ascii="Times" w:hAnsi="Times" w:cs="Times"/>
          <w:sz w:val="24"/>
          <w:szCs w:val="24"/>
        </w:rPr>
      </w:pPr>
    </w:p>
    <w:p w14:paraId="095DF743" w14:textId="035662E0" w:rsidR="00964C36" w:rsidRDefault="00964C36" w:rsidP="00964C36">
      <w:pPr>
        <w:rPr>
          <w:rFonts w:ascii="Times" w:hAnsi="Times" w:cs="Times"/>
          <w:sz w:val="24"/>
          <w:szCs w:val="24"/>
        </w:rPr>
      </w:pPr>
      <w:r w:rsidRPr="00964C36">
        <w:rPr>
          <w:rFonts w:ascii="Times" w:hAnsi="Times" w:cs="Times"/>
          <w:sz w:val="24"/>
          <w:szCs w:val="24"/>
        </w:rPr>
        <w:t xml:space="preserve">Integrating bioassessment products (e.g., scoring indices, causal assessment protocols) into management or regulatory frameworks can be challenging, despite the technological advances (Kuehne et al. </w:t>
      </w:r>
      <w:r w:rsidRPr="00F71580">
        <w:rPr>
          <w:rFonts w:ascii="Times" w:hAnsi="Times" w:cs="Times"/>
          <w:sz w:val="24"/>
          <w:szCs w:val="24"/>
        </w:rPr>
        <w:t>2017</w:t>
      </w:r>
      <w:r w:rsidRPr="00964C36">
        <w:rPr>
          <w:rFonts w:ascii="Times" w:hAnsi="Times" w:cs="Times"/>
          <w:sz w:val="24"/>
          <w:szCs w:val="24"/>
        </w:rPr>
        <w:t>). How a bioassessment product is used in practice to inform decisions and prioritize management actions can differ from why it may have been originally developed. Numerous assessment products have been developed for specific regional applications (</w:t>
      </w:r>
      <w:proofErr w:type="spellStart"/>
      <w:r w:rsidRPr="00964C36">
        <w:rPr>
          <w:rFonts w:ascii="Times" w:hAnsi="Times" w:cs="Times"/>
          <w:sz w:val="24"/>
          <w:szCs w:val="24"/>
        </w:rPr>
        <w:t>Birk</w:t>
      </w:r>
      <w:proofErr w:type="spellEnd"/>
      <w:r w:rsidRPr="00964C36">
        <w:rPr>
          <w:rFonts w:ascii="Times" w:hAnsi="Times" w:cs="Times"/>
          <w:sz w:val="24"/>
          <w:szCs w:val="24"/>
        </w:rPr>
        <w:t xml:space="preserve"> et al. </w:t>
      </w:r>
      <w:r w:rsidRPr="00F71580">
        <w:rPr>
          <w:rFonts w:ascii="Times" w:hAnsi="Times" w:cs="Times"/>
          <w:sz w:val="24"/>
          <w:szCs w:val="24"/>
        </w:rPr>
        <w:t>2012</w:t>
      </w:r>
      <w:r w:rsidRPr="00964C36">
        <w:rPr>
          <w:rFonts w:ascii="Times" w:hAnsi="Times" w:cs="Times"/>
          <w:sz w:val="24"/>
          <w:szCs w:val="24"/>
        </w:rPr>
        <w:t xml:space="preserve">) and concerns about redundancy, comparability, duplicated effort, and lack of coordinated monitoring have recently been highlighted (Cao and Hawkins </w:t>
      </w:r>
      <w:r w:rsidRPr="00F71580">
        <w:rPr>
          <w:rFonts w:ascii="Times" w:hAnsi="Times" w:cs="Times"/>
          <w:sz w:val="24"/>
          <w:szCs w:val="24"/>
        </w:rPr>
        <w:t>2011</w:t>
      </w:r>
      <w:r w:rsidRPr="00964C36">
        <w:rPr>
          <w:rFonts w:ascii="Times" w:hAnsi="Times" w:cs="Times"/>
          <w:sz w:val="24"/>
          <w:szCs w:val="24"/>
        </w:rPr>
        <w:t xml:space="preserve">, </w:t>
      </w:r>
      <w:proofErr w:type="spellStart"/>
      <w:r w:rsidRPr="00964C36">
        <w:rPr>
          <w:rFonts w:ascii="Times" w:hAnsi="Times" w:cs="Times"/>
          <w:sz w:val="24"/>
          <w:szCs w:val="24"/>
        </w:rPr>
        <w:t>Poikane</w:t>
      </w:r>
      <w:proofErr w:type="spellEnd"/>
      <w:r w:rsidRPr="00964C36">
        <w:rPr>
          <w:rFonts w:ascii="Times" w:hAnsi="Times" w:cs="Times"/>
          <w:sz w:val="24"/>
          <w:szCs w:val="24"/>
        </w:rPr>
        <w:t xml:space="preserve"> et al. </w:t>
      </w:r>
      <w:r w:rsidRPr="00F71580">
        <w:rPr>
          <w:rFonts w:ascii="Times" w:hAnsi="Times" w:cs="Times"/>
          <w:sz w:val="24"/>
          <w:szCs w:val="24"/>
        </w:rPr>
        <w:t>2014</w:t>
      </w:r>
      <w:r w:rsidRPr="00964C36">
        <w:rPr>
          <w:rFonts w:ascii="Times" w:hAnsi="Times" w:cs="Times"/>
          <w:sz w:val="24"/>
          <w:szCs w:val="24"/>
        </w:rPr>
        <w:t xml:space="preserve">, Kelly et al. </w:t>
      </w:r>
      <w:r w:rsidRPr="00F71580">
        <w:rPr>
          <w:rFonts w:ascii="Times" w:hAnsi="Times" w:cs="Times"/>
          <w:sz w:val="24"/>
          <w:szCs w:val="24"/>
        </w:rPr>
        <w:t>2016</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Kuehne et al. (</w:t>
      </w:r>
      <w:r w:rsidRPr="00F71580">
        <w:rPr>
          <w:rFonts w:ascii="Times" w:hAnsi="Times" w:cs="Times"/>
          <w:sz w:val="24"/>
          <w:szCs w:val="24"/>
        </w:rPr>
        <w:t>2019</w:t>
      </w:r>
      <w:r w:rsidRPr="00964C36">
        <w:rPr>
          <w:rFonts w:ascii="Times" w:hAnsi="Times" w:cs="Times"/>
          <w:sz w:val="24"/>
          <w:szCs w:val="24"/>
        </w:rPr>
        <w:t>) recently highlighted a lack of institutional connectivity among actors with expertise in freshwater assessment as a hallmark of the status quo in which applied science is conducted. Moreover, existing indices may not be easily calculated by others beyond initial research applications (</w:t>
      </w:r>
      <w:proofErr w:type="spellStart"/>
      <w:r w:rsidRPr="00964C36">
        <w:rPr>
          <w:rFonts w:ascii="Times" w:hAnsi="Times" w:cs="Times"/>
          <w:sz w:val="24"/>
          <w:szCs w:val="24"/>
        </w:rPr>
        <w:t>Hering</w:t>
      </w:r>
      <w:proofErr w:type="spellEnd"/>
      <w:r w:rsidRPr="00964C36">
        <w:rPr>
          <w:rFonts w:ascii="Times" w:hAnsi="Times" w:cs="Times"/>
          <w:sz w:val="24"/>
          <w:szCs w:val="24"/>
        </w:rPr>
        <w:t xml:space="preserve"> et al. </w:t>
      </w:r>
      <w:r w:rsidRPr="00F71580">
        <w:rPr>
          <w:rFonts w:ascii="Times" w:hAnsi="Times" w:cs="Times"/>
          <w:sz w:val="24"/>
          <w:szCs w:val="24"/>
        </w:rPr>
        <w:t>2010</w:t>
      </w:r>
      <w:r w:rsidRPr="00964C36">
        <w:rPr>
          <w:rFonts w:ascii="Times" w:hAnsi="Times" w:cs="Times"/>
          <w:sz w:val="24"/>
          <w:szCs w:val="24"/>
        </w:rPr>
        <w:t xml:space="preserve">, Nichols et al. </w:t>
      </w:r>
      <w:r w:rsidRPr="00F71580">
        <w:rPr>
          <w:rFonts w:ascii="Times" w:hAnsi="Times" w:cs="Times"/>
          <w:sz w:val="24"/>
          <w:szCs w:val="24"/>
        </w:rPr>
        <w:t>2016</w:t>
      </w:r>
      <w:r w:rsidRPr="00964C36">
        <w:rPr>
          <w:rFonts w:ascii="Times" w:hAnsi="Times" w:cs="Times"/>
          <w:sz w:val="24"/>
          <w:szCs w:val="24"/>
        </w:rPr>
        <w:t xml:space="preserve">) or may be incorrectly applied based on differences between goals for developing an index and the needs of management programs (Dale and </w:t>
      </w:r>
      <w:proofErr w:type="spellStart"/>
      <w:r w:rsidRPr="00964C36">
        <w:rPr>
          <w:rFonts w:ascii="Times" w:hAnsi="Times" w:cs="Times"/>
          <w:sz w:val="24"/>
          <w:szCs w:val="24"/>
        </w:rPr>
        <w:t>Beyeler</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 xml:space="preserve">). The abundance of available products can be a point of frustration for managers given a lack of guidance for choosing among alternatives, particularly as to how different assessment products relate to specific management, monitoring, or policy objectives (Dale and </w:t>
      </w:r>
      <w:proofErr w:type="spellStart"/>
      <w:r w:rsidRPr="00964C36">
        <w:rPr>
          <w:rFonts w:ascii="Times" w:hAnsi="Times" w:cs="Times"/>
          <w:sz w:val="24"/>
          <w:szCs w:val="24"/>
        </w:rPr>
        <w:t>Beyeler</w:t>
      </w:r>
      <w:proofErr w:type="spellEnd"/>
      <w:r w:rsidRPr="00964C36">
        <w:rPr>
          <w:rFonts w:ascii="Times" w:hAnsi="Times" w:cs="Times"/>
          <w:sz w:val="24"/>
          <w:szCs w:val="24"/>
        </w:rPr>
        <w:t xml:space="preserve"> </w:t>
      </w:r>
      <w:r w:rsidRPr="00F71580">
        <w:rPr>
          <w:rFonts w:ascii="Times" w:hAnsi="Times" w:cs="Times"/>
          <w:sz w:val="24"/>
          <w:szCs w:val="24"/>
        </w:rPr>
        <w:t>2001</w:t>
      </w:r>
      <w:r w:rsidRPr="00964C36">
        <w:rPr>
          <w:rFonts w:ascii="Times" w:hAnsi="Times" w:cs="Times"/>
          <w:sz w:val="24"/>
          <w:szCs w:val="24"/>
        </w:rPr>
        <w:t xml:space="preserve">, Stein et al. </w:t>
      </w:r>
      <w:r w:rsidRPr="00F71580">
        <w:rPr>
          <w:rFonts w:ascii="Times" w:hAnsi="Times" w:cs="Times"/>
          <w:sz w:val="24"/>
          <w:szCs w:val="24"/>
        </w:rPr>
        <w:t>2009</w:t>
      </w:r>
      <w:r w:rsidRPr="00964C36">
        <w:rPr>
          <w:rFonts w:ascii="Times" w:hAnsi="Times" w:cs="Times"/>
          <w:sz w:val="24"/>
          <w:szCs w:val="24"/>
        </w:rPr>
        <w:t>).</w:t>
      </w:r>
    </w:p>
    <w:p w14:paraId="18A9D9AD" w14:textId="77777777" w:rsidR="00964C36" w:rsidRPr="00964C36" w:rsidRDefault="00964C36" w:rsidP="00964C36">
      <w:pPr>
        <w:rPr>
          <w:rFonts w:ascii="Times" w:hAnsi="Times" w:cs="Times"/>
          <w:sz w:val="24"/>
          <w:szCs w:val="24"/>
        </w:rPr>
      </w:pPr>
    </w:p>
    <w:p w14:paraId="74E3707F" w14:textId="5777427D" w:rsidR="00964C36" w:rsidRDefault="00964C36" w:rsidP="00964C36">
      <w:pPr>
        <w:rPr>
          <w:rFonts w:ascii="Times" w:hAnsi="Times" w:cs="Times"/>
          <w:sz w:val="24"/>
          <w:szCs w:val="24"/>
        </w:rPr>
      </w:pPr>
      <w:r w:rsidRPr="00964C36">
        <w:rPr>
          <w:rFonts w:ascii="Times" w:hAnsi="Times" w:cs="Times"/>
          <w:sz w:val="24"/>
          <w:szCs w:val="24"/>
        </w:rPr>
        <w:t xml:space="preserve">To address these challenges, a new mode of operation is needed where method development is open and transparent, developed products are discoverable and reproducible, and most importantly, implementation in the management community is intuitive and purposeful. Open science principles that </w:t>
      </w:r>
      <w:r w:rsidR="00E10F08">
        <w:rPr>
          <w:rFonts w:ascii="Times" w:hAnsi="Times" w:cs="Times"/>
          <w:sz w:val="24"/>
          <w:szCs w:val="24"/>
        </w:rPr>
        <w:t>improve</w:t>
      </w:r>
      <w:r w:rsidR="00E10F08" w:rsidRPr="00964C36">
        <w:rPr>
          <w:rFonts w:ascii="Times" w:hAnsi="Times" w:cs="Times"/>
          <w:sz w:val="24"/>
          <w:szCs w:val="24"/>
        </w:rPr>
        <w:t xml:space="preserve"> </w:t>
      </w:r>
      <w:r w:rsidRPr="00964C36">
        <w:rPr>
          <w:rFonts w:ascii="Times" w:hAnsi="Times" w:cs="Times"/>
          <w:sz w:val="24"/>
          <w:szCs w:val="24"/>
        </w:rPr>
        <w:t xml:space="preserve">all aspects of the scientific method can help meet these needs and </w:t>
      </w:r>
      <w:r w:rsidRPr="000C5428">
        <w:rPr>
          <w:rFonts w:ascii="Times" w:hAnsi="Times" w:cs="Times"/>
          <w:sz w:val="24"/>
          <w:szCs w:val="24"/>
        </w:rPr>
        <w:t xml:space="preserve">there is a unique opportunity in bioassessment to leverage openness to support public resources. </w:t>
      </w:r>
      <w:r w:rsidR="000C5428" w:rsidRPr="000C5428">
        <w:rPr>
          <w:rFonts w:ascii="Times New Roman" w:hAnsi="Times New Roman" w:cs="Times New Roman"/>
          <w:sz w:val="24"/>
          <w:szCs w:val="24"/>
        </w:rPr>
        <w:t xml:space="preserve">Open science and its ideals originated partly due to failures of reproducibility and biases in the </w:t>
      </w:r>
      <w:r w:rsidR="000C5428" w:rsidRPr="000C5428">
        <w:rPr>
          <w:rFonts w:ascii="Times New Roman" w:hAnsi="Times New Roman" w:cs="Times New Roman"/>
          <w:sz w:val="24"/>
          <w:szCs w:val="24"/>
        </w:rPr>
        <w:lastRenderedPageBreak/>
        <w:t>primary literature that were revealed as systematic concerns in research fields with immediate implications for human health (</w:t>
      </w:r>
      <w:proofErr w:type="spellStart"/>
      <w:r w:rsidR="000C5428" w:rsidRPr="000C5428">
        <w:rPr>
          <w:rFonts w:ascii="Times New Roman" w:hAnsi="Times New Roman" w:cs="Times New Roman"/>
          <w:sz w:val="24"/>
          <w:szCs w:val="24"/>
        </w:rPr>
        <w:t>Makel</w:t>
      </w:r>
      <w:proofErr w:type="spellEnd"/>
      <w:r w:rsidR="000C5428" w:rsidRPr="000C5428">
        <w:rPr>
          <w:rFonts w:ascii="Times New Roman" w:hAnsi="Times New Roman" w:cs="Times New Roman"/>
          <w:sz w:val="24"/>
          <w:szCs w:val="24"/>
        </w:rPr>
        <w:t xml:space="preserve"> et al. </w:t>
      </w:r>
      <w:hyperlink r:id="rId6" w:anchor="ref-Makel12" w:history="1">
        <w:r w:rsidR="000C5428" w:rsidRPr="000C5428">
          <w:rPr>
            <w:rStyle w:val="Hyperlink"/>
            <w:rFonts w:ascii="Times New Roman" w:hAnsi="Times New Roman" w:cs="Times New Roman"/>
            <w:sz w:val="24"/>
            <w:szCs w:val="24"/>
          </w:rPr>
          <w:t>2012</w:t>
        </w:r>
      </w:hyperlink>
      <w:r w:rsidR="000C5428" w:rsidRPr="000C5428">
        <w:rPr>
          <w:rFonts w:ascii="Times New Roman" w:hAnsi="Times New Roman" w:cs="Times New Roman"/>
          <w:sz w:val="24"/>
          <w:szCs w:val="24"/>
        </w:rPr>
        <w:t xml:space="preserve">, Franco et al. </w:t>
      </w:r>
      <w:hyperlink r:id="rId7" w:anchor="ref-Franco14" w:history="1">
        <w:r w:rsidR="000C5428" w:rsidRPr="000C5428">
          <w:rPr>
            <w:rStyle w:val="Hyperlink"/>
            <w:rFonts w:ascii="Times New Roman" w:hAnsi="Times New Roman" w:cs="Times New Roman"/>
            <w:sz w:val="24"/>
            <w:szCs w:val="24"/>
          </w:rPr>
          <w:t>2014</w:t>
        </w:r>
      </w:hyperlink>
      <w:r w:rsidR="000C5428" w:rsidRPr="000C5428">
        <w:rPr>
          <w:rFonts w:ascii="Times New Roman" w:hAnsi="Times New Roman" w:cs="Times New Roman"/>
          <w:sz w:val="24"/>
          <w:szCs w:val="24"/>
        </w:rPr>
        <w:t xml:space="preserve">). These ideas and the failures that they address have slowly permeated the ecological and environmental </w:t>
      </w:r>
      <w:proofErr w:type="gramStart"/>
      <w:r w:rsidR="000C5428" w:rsidRPr="000C5428">
        <w:rPr>
          <w:rFonts w:ascii="Times New Roman" w:hAnsi="Times New Roman" w:cs="Times New Roman"/>
          <w:sz w:val="24"/>
          <w:szCs w:val="24"/>
        </w:rPr>
        <w:t>sciences</w:t>
      </w:r>
      <w:r w:rsidR="000C5428" w:rsidRPr="000C5428">
        <w:rPr>
          <w:rFonts w:ascii="Times" w:hAnsi="Times" w:cs="Times"/>
          <w:sz w:val="24"/>
          <w:szCs w:val="24"/>
        </w:rPr>
        <w:t xml:space="preserve"> </w:t>
      </w:r>
      <w:r w:rsidRPr="000C5428">
        <w:rPr>
          <w:rFonts w:ascii="Times" w:hAnsi="Times" w:cs="Times"/>
          <w:sz w:val="24"/>
          <w:szCs w:val="24"/>
        </w:rPr>
        <w:t xml:space="preserve"> (</w:t>
      </w:r>
      <w:proofErr w:type="gramEnd"/>
      <w:r w:rsidRPr="000C5428">
        <w:rPr>
          <w:rFonts w:ascii="Times" w:hAnsi="Times" w:cs="Times"/>
          <w:sz w:val="24"/>
          <w:szCs w:val="24"/>
        </w:rPr>
        <w:t>Hampton et al. 2015, 2016, Lowndes et al. 2017). Open science has also influenced how research workflows</w:t>
      </w:r>
      <w:r w:rsidRPr="00964C36">
        <w:rPr>
          <w:rFonts w:ascii="Times" w:hAnsi="Times" w:cs="Times"/>
          <w:sz w:val="24"/>
          <w:szCs w:val="24"/>
        </w:rPr>
        <w:t xml:space="preserve"> are conceptualized in other disciplines (e.g., archaeology, Marwick et al</w:t>
      </w:r>
      <w:r w:rsidRPr="00FE1E1C">
        <w:rPr>
          <w:rFonts w:ascii="Times New Roman" w:hAnsi="Times New Roman" w:cs="Times New Roman"/>
          <w:sz w:val="24"/>
          <w:szCs w:val="24"/>
        </w:rPr>
        <w:t xml:space="preserve">. 2016, behavioral ecology, </w:t>
      </w:r>
      <w:proofErr w:type="spellStart"/>
      <w:r w:rsidRPr="00FE1E1C">
        <w:rPr>
          <w:rFonts w:ascii="Times New Roman" w:hAnsi="Times New Roman" w:cs="Times New Roman"/>
          <w:sz w:val="24"/>
          <w:szCs w:val="24"/>
        </w:rPr>
        <w:t>Ihle</w:t>
      </w:r>
      <w:proofErr w:type="spellEnd"/>
      <w:r w:rsidRPr="00FE1E1C">
        <w:rPr>
          <w:rFonts w:ascii="Times New Roman" w:hAnsi="Times New Roman" w:cs="Times New Roman"/>
          <w:sz w:val="24"/>
          <w:szCs w:val="24"/>
        </w:rPr>
        <w:t xml:space="preserve"> et al. 2017, hydrology, Slater et al. 2019, vegetation sciences, Collins 2016)</w:t>
      </w:r>
      <w:r w:rsidR="00FE1E1C" w:rsidRPr="00FE1E1C">
        <w:rPr>
          <w:rFonts w:ascii="Times New Roman" w:hAnsi="Times New Roman" w:cs="Times New Roman"/>
          <w:sz w:val="24"/>
          <w:szCs w:val="24"/>
        </w:rPr>
        <w:t xml:space="preserve"> and has enabled a shift towards publishing structures that are more fair and transparent through open access (</w:t>
      </w:r>
      <w:proofErr w:type="spellStart"/>
      <w:r w:rsidR="00FE1E1C" w:rsidRPr="00FE1E1C">
        <w:rPr>
          <w:rFonts w:ascii="Times New Roman" w:hAnsi="Times New Roman" w:cs="Times New Roman"/>
          <w:sz w:val="24"/>
          <w:szCs w:val="24"/>
        </w:rPr>
        <w:t>Oudenhoven</w:t>
      </w:r>
      <w:proofErr w:type="spellEnd"/>
      <w:r w:rsidR="00FE1E1C" w:rsidRPr="00FE1E1C">
        <w:rPr>
          <w:rFonts w:ascii="Times New Roman" w:hAnsi="Times New Roman" w:cs="Times New Roman"/>
          <w:sz w:val="24"/>
          <w:szCs w:val="24"/>
        </w:rPr>
        <w:t xml:space="preserve"> et al. 2016, </w:t>
      </w:r>
      <w:proofErr w:type="spellStart"/>
      <w:r w:rsidR="00FE1E1C" w:rsidRPr="00FE1E1C">
        <w:rPr>
          <w:rFonts w:ascii="Times New Roman" w:hAnsi="Times New Roman" w:cs="Times New Roman"/>
          <w:sz w:val="24"/>
          <w:szCs w:val="24"/>
        </w:rPr>
        <w:t>Essl</w:t>
      </w:r>
      <w:proofErr w:type="spellEnd"/>
      <w:r w:rsidR="00FE1E1C" w:rsidRPr="00FE1E1C">
        <w:rPr>
          <w:rFonts w:ascii="Times New Roman" w:hAnsi="Times New Roman" w:cs="Times New Roman"/>
          <w:sz w:val="24"/>
          <w:szCs w:val="24"/>
        </w:rPr>
        <w:t xml:space="preserve"> et al. 2020). Limited examples have suggested that open access databases can be leveraged to develop bioassessment products that increase transparency among stakeholders (Borja et al. 2019). </w:t>
      </w:r>
      <w:r w:rsidRPr="00FE1E1C">
        <w:rPr>
          <w:rFonts w:ascii="Times New Roman" w:hAnsi="Times New Roman" w:cs="Times New Roman"/>
          <w:sz w:val="24"/>
          <w:szCs w:val="24"/>
        </w:rPr>
        <w:t xml:space="preserve"> Adopting an open science paradigm in bioassessment is particularly relevant compared with other fields given the explicit need to develop products that are accessible to the management community. Legal and ethical precedents in bioassessment</w:t>
      </w:r>
      <w:r w:rsidRPr="00964C36">
        <w:rPr>
          <w:rFonts w:ascii="Times" w:hAnsi="Times" w:cs="Times"/>
          <w:sz w:val="24"/>
          <w:szCs w:val="24"/>
        </w:rPr>
        <w:t xml:space="preserve"> may also necessitate open data sharing given that environmental monitoring programs are often established to protect and maintain publicly-owned natural resources.</w:t>
      </w:r>
    </w:p>
    <w:p w14:paraId="56481B1B" w14:textId="633A42B1" w:rsidR="00964C36" w:rsidRDefault="00964C36" w:rsidP="00964C36">
      <w:pPr>
        <w:rPr>
          <w:rFonts w:ascii="Times" w:hAnsi="Times" w:cs="Times"/>
          <w:sz w:val="24"/>
          <w:szCs w:val="24"/>
        </w:rPr>
      </w:pPr>
    </w:p>
    <w:p w14:paraId="6E2DFBFA" w14:textId="6AD1422D" w:rsidR="005A4745" w:rsidRPr="00964C36" w:rsidRDefault="005A4745" w:rsidP="005A4745">
      <w:pPr>
        <w:rPr>
          <w:b/>
          <w:bCs/>
          <w:sz w:val="28"/>
          <w:szCs w:val="28"/>
        </w:rPr>
      </w:pPr>
      <w:r>
        <w:rPr>
          <w:b/>
          <w:bCs/>
          <w:sz w:val="28"/>
          <w:szCs w:val="28"/>
        </w:rPr>
        <w:t>Survey methodology and objectives</w:t>
      </w:r>
    </w:p>
    <w:p w14:paraId="4D1D6634" w14:textId="77777777" w:rsidR="005A4745" w:rsidRDefault="005A4745" w:rsidP="00964C36">
      <w:pPr>
        <w:rPr>
          <w:rFonts w:ascii="Times" w:hAnsi="Times" w:cs="Times"/>
          <w:sz w:val="24"/>
          <w:szCs w:val="24"/>
        </w:rPr>
      </w:pPr>
    </w:p>
    <w:p w14:paraId="3A983654" w14:textId="77777777" w:rsidR="008E4FF0" w:rsidRPr="008E4FF0" w:rsidRDefault="008E4FF0" w:rsidP="008E4FF0">
      <w:pPr>
        <w:rPr>
          <w:rFonts w:ascii="Times" w:hAnsi="Times" w:cs="Times"/>
          <w:sz w:val="24"/>
          <w:szCs w:val="24"/>
        </w:rPr>
      </w:pPr>
      <w:bookmarkStart w:id="1" w:name="principles-of-open-science"/>
      <w:r w:rsidRPr="008E4FF0">
        <w:rPr>
          <w:rFonts w:ascii="Times" w:hAnsi="Times" w:cs="Times"/>
          <w:sz w:val="24"/>
          <w:szCs w:val="24"/>
        </w:rPr>
        <w:t xml:space="preserve">This review draws on previous literature to describe approaches for open science that can empower the research and management community to embrace a new mode of thinking for bioassessment applications. These approaches are expected to benefit the bioassessment research community by providing new tools that augment existing workflows for developing assessment products and improving their ability to address environmental issues by bridging the gap between the scientific, management, and regulatory communities. The intended audience for this review is primarily the research team that develops bioassessment products, but we also write for the funders and users (e.g., regulators and managers) of these products to emphasize the value of investing in open science for the protection of public resources. </w:t>
      </w:r>
    </w:p>
    <w:p w14:paraId="7C68F8C6" w14:textId="77777777" w:rsidR="008E4FF0" w:rsidRPr="008E4FF0" w:rsidRDefault="008E4FF0" w:rsidP="008E4FF0">
      <w:pPr>
        <w:rPr>
          <w:rFonts w:ascii="Times" w:hAnsi="Times" w:cs="Times"/>
          <w:sz w:val="24"/>
          <w:szCs w:val="24"/>
        </w:rPr>
      </w:pPr>
    </w:p>
    <w:p w14:paraId="621CAFF9" w14:textId="62E0EB7D" w:rsidR="008E4FF0" w:rsidRPr="008E4FF0" w:rsidRDefault="008E4FF0" w:rsidP="008E4FF0">
      <w:pPr>
        <w:rPr>
          <w:rFonts w:ascii="Times" w:hAnsi="Times" w:cs="Times"/>
          <w:sz w:val="24"/>
          <w:szCs w:val="24"/>
        </w:rPr>
      </w:pPr>
      <w:r w:rsidRPr="008E4FF0">
        <w:rPr>
          <w:rFonts w:ascii="Times" w:hAnsi="Times" w:cs="Times"/>
          <w:sz w:val="24"/>
          <w:szCs w:val="24"/>
        </w:rPr>
        <w:t xml:space="preserve">This traditional review covers literature published in recent years advocating for open science in different fields of study.  Because no similar efforts have yet been made to apply these principles to bioassessment, we draw on examples from the previous literature that demonstrate successful applications in other fields to motivate researchers and practitioners to embrace these new ideas in bioassessment.  Comprehensive and unbiased coverage of the previous literature was accomplished by querying online search engines, primarily Google Scholar, with search terms as they relate to open science (e.g., </w:t>
      </w:r>
      <w:r>
        <w:rPr>
          <w:rFonts w:ascii="Times" w:hAnsi="Times" w:cs="Times"/>
          <w:sz w:val="24"/>
          <w:szCs w:val="24"/>
        </w:rPr>
        <w:t>“</w:t>
      </w:r>
      <w:r w:rsidRPr="008E4FF0">
        <w:rPr>
          <w:rFonts w:ascii="Times" w:hAnsi="Times" w:cs="Times"/>
          <w:sz w:val="24"/>
          <w:szCs w:val="24"/>
        </w:rPr>
        <w:t>reproducibility</w:t>
      </w:r>
      <w:r>
        <w:rPr>
          <w:rFonts w:ascii="Times" w:hAnsi="Times" w:cs="Times"/>
          <w:sz w:val="24"/>
          <w:szCs w:val="24"/>
        </w:rPr>
        <w:t>”</w:t>
      </w:r>
      <w:r w:rsidRPr="008E4FF0">
        <w:rPr>
          <w:rFonts w:ascii="Times" w:hAnsi="Times" w:cs="Times"/>
          <w:sz w:val="24"/>
          <w:szCs w:val="24"/>
        </w:rPr>
        <w:t xml:space="preserve">, </w:t>
      </w:r>
      <w:r>
        <w:rPr>
          <w:rFonts w:ascii="Times" w:hAnsi="Times" w:cs="Times"/>
          <w:sz w:val="24"/>
          <w:szCs w:val="24"/>
        </w:rPr>
        <w:t>“</w:t>
      </w:r>
      <w:r w:rsidRPr="008E4FF0">
        <w:rPr>
          <w:rFonts w:ascii="Times" w:hAnsi="Times" w:cs="Times"/>
          <w:sz w:val="24"/>
          <w:szCs w:val="24"/>
        </w:rPr>
        <w:t>data science</w:t>
      </w:r>
      <w:r>
        <w:rPr>
          <w:rFonts w:ascii="Times" w:hAnsi="Times" w:cs="Times"/>
          <w:sz w:val="24"/>
          <w:szCs w:val="24"/>
        </w:rPr>
        <w:t>”</w:t>
      </w:r>
      <w:r w:rsidRPr="008E4FF0">
        <w:rPr>
          <w:rFonts w:ascii="Times" w:hAnsi="Times" w:cs="Times"/>
          <w:sz w:val="24"/>
          <w:szCs w:val="24"/>
        </w:rPr>
        <w:t xml:space="preserve">, </w:t>
      </w:r>
      <w:r>
        <w:rPr>
          <w:rFonts w:ascii="Times" w:hAnsi="Times" w:cs="Times"/>
          <w:sz w:val="24"/>
          <w:szCs w:val="24"/>
        </w:rPr>
        <w:t>“</w:t>
      </w:r>
      <w:r w:rsidRPr="008E4FF0">
        <w:rPr>
          <w:rFonts w:ascii="Times" w:hAnsi="Times" w:cs="Times"/>
          <w:sz w:val="24"/>
          <w:szCs w:val="24"/>
        </w:rPr>
        <w:t>open source</w:t>
      </w:r>
      <w:r>
        <w:rPr>
          <w:rFonts w:ascii="Times" w:hAnsi="Times" w:cs="Times"/>
          <w:sz w:val="24"/>
          <w:szCs w:val="24"/>
        </w:rPr>
        <w:t>”</w:t>
      </w:r>
      <w:r w:rsidRPr="008E4FF0">
        <w:rPr>
          <w:rFonts w:ascii="Times" w:hAnsi="Times" w:cs="Times"/>
          <w:sz w:val="24"/>
          <w:szCs w:val="24"/>
        </w:rPr>
        <w:t xml:space="preserve">) and with Boolean operators to find applications to bioassessment (e.g., </w:t>
      </w:r>
      <w:r>
        <w:rPr>
          <w:rFonts w:ascii="Times" w:hAnsi="Times" w:cs="Times"/>
          <w:sz w:val="24"/>
          <w:szCs w:val="24"/>
        </w:rPr>
        <w:t>“</w:t>
      </w:r>
      <w:r w:rsidRPr="008E4FF0">
        <w:rPr>
          <w:rFonts w:ascii="Times" w:hAnsi="Times" w:cs="Times"/>
          <w:sz w:val="24"/>
          <w:szCs w:val="24"/>
        </w:rPr>
        <w:t>reproducibility AND bioassessment</w:t>
      </w:r>
      <w:r>
        <w:rPr>
          <w:rFonts w:ascii="Times" w:hAnsi="Times" w:cs="Times"/>
          <w:sz w:val="24"/>
          <w:szCs w:val="24"/>
        </w:rPr>
        <w:t>”</w:t>
      </w:r>
      <w:r w:rsidRPr="008E4FF0">
        <w:rPr>
          <w:rFonts w:ascii="Times" w:hAnsi="Times" w:cs="Times"/>
          <w:sz w:val="24"/>
          <w:szCs w:val="24"/>
        </w:rPr>
        <w:t xml:space="preserve">).  Studies were included if they provided general overview of open science concepts that were relevant to bioassessment or if they directly described open science applications to bioassessment, although the latter were scarce. Emphasis was given to the breadth of research that has supported the development of open source software applications that can aid </w:t>
      </w:r>
      <w:r w:rsidRPr="008E4FF0">
        <w:rPr>
          <w:rFonts w:ascii="Times" w:hAnsi="Times" w:cs="Times"/>
          <w:sz w:val="24"/>
          <w:szCs w:val="24"/>
        </w:rPr>
        <w:lastRenderedPageBreak/>
        <w:t xml:space="preserve">bioassessment, both as general tools and more specific programs tailored for indicator development. We excluded studies that described applications with citizen science components.  Although citizen science can be a valuable tool for researchers and managers, methods for effective implementation are beyond the scope of this review. </w:t>
      </w:r>
    </w:p>
    <w:p w14:paraId="0197E0F7" w14:textId="77777777" w:rsidR="008E4FF0" w:rsidRPr="008E4FF0" w:rsidRDefault="008E4FF0" w:rsidP="008E4FF0">
      <w:pPr>
        <w:rPr>
          <w:rFonts w:ascii="Times" w:hAnsi="Times" w:cs="Times"/>
          <w:sz w:val="24"/>
          <w:szCs w:val="24"/>
        </w:rPr>
      </w:pPr>
    </w:p>
    <w:p w14:paraId="635D3127" w14:textId="052BC544" w:rsidR="00964C36" w:rsidRPr="00FE1E1C" w:rsidRDefault="008E4FF0" w:rsidP="00FE1E1C">
      <w:pPr>
        <w:pStyle w:val="BodyText"/>
      </w:pPr>
      <w:r w:rsidRPr="008E4FF0">
        <w:rPr>
          <w:rFonts w:ascii="Times" w:hAnsi="Times" w:cs="Times"/>
          <w:sz w:val="24"/>
          <w:szCs w:val="24"/>
        </w:rPr>
        <w:t xml:space="preserve">Our objectives are to 1) provide a general overview of principles of open science and 2) empower the research community by providing examples of how these principles can be applied to bioassessment.  For the second objective, we also provide a case study of stream bioassessment in the urban landscape of southern California to demonstrate a successful proof of concept.  Herein, open science </w:t>
      </w:r>
      <w:r>
        <w:rPr>
          <w:rFonts w:ascii="Times" w:hAnsi="Times" w:cs="Times"/>
          <w:sz w:val="24"/>
          <w:szCs w:val="24"/>
        </w:rPr>
        <w:t>“</w:t>
      </w:r>
      <w:r w:rsidRPr="008E4FF0">
        <w:rPr>
          <w:rFonts w:ascii="Times" w:hAnsi="Times" w:cs="Times"/>
          <w:sz w:val="24"/>
          <w:szCs w:val="24"/>
        </w:rPr>
        <w:t>tools</w:t>
      </w:r>
      <w:r>
        <w:rPr>
          <w:rFonts w:ascii="Times" w:hAnsi="Times" w:cs="Times"/>
          <w:sz w:val="24"/>
          <w:szCs w:val="24"/>
        </w:rPr>
        <w:t>”</w:t>
      </w:r>
      <w:r w:rsidRPr="008E4FF0">
        <w:rPr>
          <w:rFonts w:ascii="Times" w:hAnsi="Times" w:cs="Times"/>
          <w:sz w:val="24"/>
          <w:szCs w:val="24"/>
        </w:rPr>
        <w:t xml:space="preserve"> describe </w:t>
      </w:r>
      <w:r w:rsidRPr="00FE1E1C">
        <w:rPr>
          <w:rFonts w:ascii="Times New Roman" w:hAnsi="Times New Roman" w:cs="Times New Roman"/>
          <w:sz w:val="24"/>
          <w:szCs w:val="24"/>
        </w:rPr>
        <w:t xml:space="preserve">best practices and specific applications that use an open philosophy to support applied science.  </w:t>
      </w:r>
      <w:r w:rsidR="00FE1E1C" w:rsidRPr="00FE1E1C">
        <w:rPr>
          <w:rFonts w:ascii="Times New Roman" w:hAnsi="Times New Roman" w:cs="Times New Roman"/>
          <w:sz w:val="24"/>
          <w:szCs w:val="24"/>
        </w:rPr>
        <w:t>We structure the review by first introducing open science principles, then describing how these principles could be applied to bioassessment (i.e., developing goals, curating data, and applying open-source software) including a case study example, and lastly providing a discussion of limitations and opportunities to better contextualize real world applications of open science.</w:t>
      </w:r>
    </w:p>
    <w:p w14:paraId="4703EAB6" w14:textId="77777777" w:rsidR="008E4FF0" w:rsidRDefault="008E4FF0" w:rsidP="008E4FF0">
      <w:pPr>
        <w:rPr>
          <w:rFonts w:ascii="Times" w:hAnsi="Times" w:cs="Times"/>
          <w:sz w:val="24"/>
          <w:szCs w:val="24"/>
        </w:rPr>
      </w:pPr>
    </w:p>
    <w:p w14:paraId="7507CC2E" w14:textId="34CE248E" w:rsidR="00964C36" w:rsidRPr="00964C36" w:rsidRDefault="00964C36" w:rsidP="00964C36">
      <w:pPr>
        <w:rPr>
          <w:b/>
          <w:bCs/>
          <w:sz w:val="28"/>
          <w:szCs w:val="28"/>
        </w:rPr>
      </w:pPr>
      <w:r w:rsidRPr="00964C36">
        <w:rPr>
          <w:b/>
          <w:bCs/>
          <w:sz w:val="28"/>
          <w:szCs w:val="28"/>
        </w:rPr>
        <w:t>Principles of open science</w:t>
      </w:r>
      <w:bookmarkEnd w:id="1"/>
    </w:p>
    <w:p w14:paraId="0A8463D9" w14:textId="77777777" w:rsidR="00964C36" w:rsidRDefault="00964C36" w:rsidP="00964C36">
      <w:pPr>
        <w:rPr>
          <w:rFonts w:ascii="Times" w:hAnsi="Times" w:cs="Times"/>
          <w:sz w:val="24"/>
          <w:szCs w:val="24"/>
        </w:rPr>
      </w:pPr>
    </w:p>
    <w:p w14:paraId="4730F90C" w14:textId="6722961F" w:rsidR="00964C36" w:rsidRDefault="00964C36" w:rsidP="00964C36">
      <w:pPr>
        <w:rPr>
          <w:rFonts w:ascii="Times" w:hAnsi="Times" w:cs="Times"/>
          <w:sz w:val="24"/>
          <w:szCs w:val="24"/>
        </w:rPr>
      </w:pPr>
      <w:r w:rsidRPr="00964C36">
        <w:rPr>
          <w:rFonts w:ascii="Times" w:hAnsi="Times" w:cs="Times"/>
          <w:sz w:val="24"/>
          <w:szCs w:val="24"/>
        </w:rPr>
        <w:t>Conventional modes of creating scientific products and more contemporary approaches that align with open science principles share the same goals. Both are motivated by principles of the scientific method that make the process of discovery transparent and repeatable. Where the conventional and open science approaches diverge is the extent to which technological advances facilitate the entire research process. Distinction between the two approaches can be conceptualized as the “research paper as the only and final product” for the conventional approach, whereas the open science approach is inherently linked to advances in communication and analysis that have been facilitated by the Internet and computer sciences (Table 1). As a result, the open science approach can enhance all aspects of the scientific process from initial conception of a research idea to the delivery and longevity of a research product (</w:t>
      </w:r>
      <w:r w:rsidR="000B7A71">
        <w:rPr>
          <w:rFonts w:ascii="Times" w:hAnsi="Times" w:cs="Times"/>
          <w:sz w:val="24"/>
          <w:szCs w:val="24"/>
        </w:rPr>
        <w:t>Fig</w:t>
      </w:r>
      <w:r w:rsidRPr="00964C36">
        <w:rPr>
          <w:rFonts w:ascii="Times" w:hAnsi="Times" w:cs="Times"/>
          <w:sz w:val="24"/>
          <w:szCs w:val="24"/>
        </w:rPr>
        <w:t xml:space="preserve"> 1). The process is iterative where products are improved by the individual and/or others, facilitated by open science tools that enhance access and reproducibility of data.</w:t>
      </w:r>
    </w:p>
    <w:p w14:paraId="5E00DDB7" w14:textId="77777777" w:rsidR="00964C36" w:rsidRPr="00964C36" w:rsidRDefault="00964C36" w:rsidP="00964C36">
      <w:pPr>
        <w:rPr>
          <w:rFonts w:ascii="Times" w:hAnsi="Times" w:cs="Times"/>
          <w:sz w:val="24"/>
          <w:szCs w:val="24"/>
        </w:rPr>
      </w:pPr>
    </w:p>
    <w:p w14:paraId="3CCF1069" w14:textId="482C7F97" w:rsidR="00964C36" w:rsidRDefault="00964C36" w:rsidP="00964C36">
      <w:pPr>
        <w:rPr>
          <w:rFonts w:ascii="Times" w:hAnsi="Times" w:cs="Times"/>
          <w:sz w:val="24"/>
          <w:szCs w:val="24"/>
        </w:rPr>
      </w:pPr>
      <w:r w:rsidRPr="00964C36">
        <w:rPr>
          <w:rFonts w:ascii="Times" w:hAnsi="Times" w:cs="Times"/>
          <w:sz w:val="24"/>
          <w:szCs w:val="24"/>
        </w:rPr>
        <w:t>The paradigm of the research paper as a final scientific product can inhibit the uptake of research methods and findings by environmental managers. The research paper is conventionally viewed as a communication tool for scientists to report and share results among peers. Researchers access periodicals to stay informed of scientific advances and use the information to replicate and improve on methods for follow-up analysis. Although the primary literature continues to serve this critical role, this workflow is problematic when scientific products are needed to serve interests outside of the research community. For example, the paper as an endpoint for environmental managers fails to deliver products that are easily accessible from the practitioner</w:t>
      </w:r>
      <w:r w:rsidR="00A54276">
        <w:rPr>
          <w:rFonts w:ascii="Times" w:hAnsi="Times" w:cs="Times"/>
          <w:sz w:val="24"/>
          <w:szCs w:val="24"/>
        </w:rPr>
        <w:t>’</w:t>
      </w:r>
      <w:r w:rsidRPr="00964C36">
        <w:rPr>
          <w:rFonts w:ascii="Times" w:hAnsi="Times" w:cs="Times"/>
          <w:sz w:val="24"/>
          <w:szCs w:val="24"/>
        </w:rPr>
        <w:t xml:space="preserve">s perspective, both in application and interpretation. A research paper is less likely to effect </w:t>
      </w:r>
      <w:r w:rsidRPr="00964C36">
        <w:rPr>
          <w:rFonts w:ascii="Times" w:hAnsi="Times" w:cs="Times"/>
          <w:sz w:val="24"/>
          <w:szCs w:val="24"/>
        </w:rPr>
        <w:lastRenderedPageBreak/>
        <w:t xml:space="preserve">environmental change because it does not provide a mechanism to transfer actionable information to those that require scientific guidance for decision-making, such as sharing analysis code or results that describe output from assessment products. Numerous studies have documented implementation failures as a result of </w:t>
      </w:r>
      <w:proofErr w:type="spellStart"/>
      <w:r w:rsidRPr="00964C36">
        <w:rPr>
          <w:rFonts w:ascii="Times" w:hAnsi="Times" w:cs="Times"/>
          <w:sz w:val="24"/>
          <w:szCs w:val="24"/>
        </w:rPr>
        <w:t>siloing</w:t>
      </w:r>
      <w:proofErr w:type="spellEnd"/>
      <w:r w:rsidRPr="00964C36">
        <w:rPr>
          <w:rFonts w:ascii="Times" w:hAnsi="Times" w:cs="Times"/>
          <w:sz w:val="24"/>
          <w:szCs w:val="24"/>
        </w:rPr>
        <w:t xml:space="preserve"> among research communities where the flow of information does not extend beyond institutional walls (e.g., Mitchell </w:t>
      </w:r>
      <w:r w:rsidRPr="00F71580">
        <w:rPr>
          <w:rFonts w:ascii="Times" w:hAnsi="Times" w:cs="Times"/>
          <w:sz w:val="24"/>
          <w:szCs w:val="24"/>
        </w:rPr>
        <w:t>2005</w:t>
      </w:r>
      <w:r w:rsidRPr="00964C36">
        <w:rPr>
          <w:rFonts w:ascii="Times" w:hAnsi="Times" w:cs="Times"/>
          <w:sz w:val="24"/>
          <w:szCs w:val="24"/>
        </w:rPr>
        <w:t xml:space="preserve">, Liu et al. </w:t>
      </w:r>
      <w:r w:rsidRPr="00F71580">
        <w:rPr>
          <w:rFonts w:ascii="Times" w:hAnsi="Times" w:cs="Times"/>
          <w:sz w:val="24"/>
          <w:szCs w:val="24"/>
        </w:rPr>
        <w:t>2008</w:t>
      </w:r>
      <w:r w:rsidRPr="00964C36">
        <w:rPr>
          <w:rFonts w:ascii="Times" w:hAnsi="Times" w:cs="Times"/>
          <w:sz w:val="24"/>
          <w:szCs w:val="24"/>
        </w:rPr>
        <w:t xml:space="preserve">). Information loss over time is another concern associated with the paradigm of research paper as final product (Michener et al. </w:t>
      </w:r>
      <w:r w:rsidRPr="00F71580">
        <w:rPr>
          <w:rFonts w:ascii="Times" w:hAnsi="Times" w:cs="Times"/>
          <w:sz w:val="24"/>
          <w:szCs w:val="24"/>
        </w:rPr>
        <w:t>1997</w:t>
      </w:r>
      <w:r w:rsidRPr="00964C36">
        <w:rPr>
          <w:rFonts w:ascii="Times" w:hAnsi="Times" w:cs="Times"/>
          <w:sz w:val="24"/>
          <w:szCs w:val="24"/>
        </w:rPr>
        <w:t>), particularly as intimate knowledge of study details is lost as new projects are initiated or individuals leave institutions.</w:t>
      </w:r>
    </w:p>
    <w:p w14:paraId="348E4C0D" w14:textId="77777777" w:rsidR="00964C36" w:rsidRPr="00964C36" w:rsidRDefault="00964C36" w:rsidP="00964C36">
      <w:pPr>
        <w:rPr>
          <w:rFonts w:ascii="Times" w:hAnsi="Times" w:cs="Times"/>
          <w:sz w:val="24"/>
          <w:szCs w:val="24"/>
        </w:rPr>
      </w:pPr>
    </w:p>
    <w:p w14:paraId="6EB557D2" w14:textId="3F856103" w:rsidR="00964C36" w:rsidRPr="00964C36" w:rsidRDefault="00964C36" w:rsidP="00964C36">
      <w:pPr>
        <w:rPr>
          <w:b/>
          <w:bCs/>
          <w:sz w:val="28"/>
          <w:szCs w:val="28"/>
        </w:rPr>
      </w:pPr>
      <w:bookmarkStart w:id="2" w:name="Xbf8c292c1daddbce5945243d231da1b60c0d135"/>
      <w:r w:rsidRPr="00964C36">
        <w:rPr>
          <w:b/>
          <w:bCs/>
          <w:sz w:val="28"/>
          <w:szCs w:val="28"/>
        </w:rPr>
        <w:t>Open data as a component of the open science process</w:t>
      </w:r>
      <w:bookmarkEnd w:id="2"/>
    </w:p>
    <w:p w14:paraId="7AE78894" w14:textId="77777777" w:rsidR="00964C36" w:rsidRPr="00964C36" w:rsidRDefault="00964C36" w:rsidP="00964C36">
      <w:pPr>
        <w:rPr>
          <w:rFonts w:ascii="Times" w:hAnsi="Times" w:cs="Times"/>
          <w:sz w:val="24"/>
          <w:szCs w:val="24"/>
        </w:rPr>
      </w:pPr>
    </w:p>
    <w:p w14:paraId="3DF6FEA9" w14:textId="76356320" w:rsidR="00964C36" w:rsidRDefault="00964C36" w:rsidP="00964C36">
      <w:pPr>
        <w:rPr>
          <w:rFonts w:ascii="Times" w:hAnsi="Times" w:cs="Times"/>
          <w:sz w:val="24"/>
          <w:szCs w:val="24"/>
        </w:rPr>
      </w:pPr>
      <w:r w:rsidRPr="00964C36">
        <w:rPr>
          <w:rFonts w:ascii="Times" w:hAnsi="Times" w:cs="Times"/>
          <w:sz w:val="24"/>
          <w:szCs w:val="24"/>
        </w:rPr>
        <w:t xml:space="preserve">Open data is a fundamental component of the broader open science process described in Figure 1. Under this mode of thinking, the research team becomes stewards of its data. For bioassessment data, government institutions may be the primary stewards of information that supports product development within a broader research team. Stewardship allows the data to be treated as a dynamic product with a traceable and replicable provenance (i.e., origin), rather than proprietary and serving only the internal needs of an immediate research goal. Metadata that describe the structure and history of a dataset ensure the data have an identity. Metadata also encourage adoption of core data structures that allow integration across different sources, which is critical for collaboration across institutional boundaries (Horsburgh et al. </w:t>
      </w:r>
      <w:r w:rsidRPr="00F71580">
        <w:rPr>
          <w:rFonts w:ascii="Times" w:hAnsi="Times" w:cs="Times"/>
          <w:sz w:val="24"/>
          <w:szCs w:val="24"/>
        </w:rPr>
        <w:t>2016</w:t>
      </w:r>
      <w:r w:rsidRPr="00964C36">
        <w:rPr>
          <w:rFonts w:ascii="Times" w:hAnsi="Times" w:cs="Times"/>
          <w:sz w:val="24"/>
          <w:szCs w:val="24"/>
        </w:rPr>
        <w:t xml:space="preserve">, Hsu et al. </w:t>
      </w:r>
      <w:r w:rsidRPr="00F71580">
        <w:rPr>
          <w:rFonts w:ascii="Times" w:hAnsi="Times" w:cs="Times"/>
          <w:sz w:val="24"/>
          <w:szCs w:val="24"/>
        </w:rPr>
        <w:t>2017</w:t>
      </w:r>
      <w:r w:rsidRPr="00964C36">
        <w:rPr>
          <w:rFonts w:ascii="Times" w:hAnsi="Times" w:cs="Times"/>
          <w:sz w:val="24"/>
          <w:szCs w:val="24"/>
        </w:rPr>
        <w:t xml:space="preserve">). Other open science practices, such as integration of data with dynamic reporting tools or submitting </w:t>
      </w:r>
      <w:r w:rsidRPr="00AB4363">
        <w:rPr>
          <w:rFonts w:ascii="Times New Roman" w:hAnsi="Times New Roman" w:cs="Times New Roman"/>
          <w:sz w:val="24"/>
          <w:szCs w:val="24"/>
        </w:rPr>
        <w:t>data to a federated repository (i.e., a decentralized database system for coordination and sharing), can facilitate communication for researchers and those for which the research was developed (Bond-</w:t>
      </w:r>
      <w:proofErr w:type="spellStart"/>
      <w:r w:rsidRPr="00AB4363">
        <w:rPr>
          <w:rFonts w:ascii="Times New Roman" w:hAnsi="Times New Roman" w:cs="Times New Roman"/>
          <w:sz w:val="24"/>
          <w:szCs w:val="24"/>
        </w:rPr>
        <w:t>Lamberty</w:t>
      </w:r>
      <w:proofErr w:type="spellEnd"/>
      <w:r w:rsidRPr="00AB4363">
        <w:rPr>
          <w:rFonts w:ascii="Times New Roman" w:hAnsi="Times New Roman" w:cs="Times New Roman"/>
          <w:sz w:val="24"/>
          <w:szCs w:val="24"/>
        </w:rPr>
        <w:t xml:space="preserve"> et al. 2016).</w:t>
      </w:r>
      <w:r w:rsidR="00AB4363" w:rsidRPr="00AB4363">
        <w:rPr>
          <w:rFonts w:ascii="Times New Roman" w:hAnsi="Times New Roman" w:cs="Times New Roman"/>
          <w:sz w:val="24"/>
          <w:szCs w:val="24"/>
        </w:rPr>
        <w:t xml:space="preserve"> Prominent examples that can benefit next-generation bioassessment methods, such as molecular-based techniques for species identification, include the </w:t>
      </w:r>
      <w:proofErr w:type="spellStart"/>
      <w:r w:rsidR="00AB4363" w:rsidRPr="00AB4363">
        <w:rPr>
          <w:rFonts w:ascii="Times New Roman" w:hAnsi="Times New Roman" w:cs="Times New Roman"/>
          <w:sz w:val="24"/>
          <w:szCs w:val="24"/>
        </w:rPr>
        <w:t>BarCode</w:t>
      </w:r>
      <w:proofErr w:type="spellEnd"/>
      <w:r w:rsidR="00AB4363" w:rsidRPr="00AB4363">
        <w:rPr>
          <w:rFonts w:ascii="Times New Roman" w:hAnsi="Times New Roman" w:cs="Times New Roman"/>
          <w:sz w:val="24"/>
          <w:szCs w:val="24"/>
        </w:rPr>
        <w:t xml:space="preserve"> of Life Data Systems (BOLD) and GenBank repositories.</w:t>
      </w:r>
    </w:p>
    <w:p w14:paraId="3CC09A15" w14:textId="77777777" w:rsidR="00964C36" w:rsidRPr="00964C36" w:rsidRDefault="00964C36" w:rsidP="00964C36">
      <w:pPr>
        <w:rPr>
          <w:rFonts w:ascii="Times" w:hAnsi="Times" w:cs="Times"/>
          <w:sz w:val="24"/>
          <w:szCs w:val="24"/>
        </w:rPr>
      </w:pPr>
    </w:p>
    <w:p w14:paraId="47947E79" w14:textId="24B0ED0A" w:rsidR="00964C36" w:rsidRDefault="00964C36" w:rsidP="00964C36">
      <w:pPr>
        <w:rPr>
          <w:rFonts w:ascii="Times" w:hAnsi="Times" w:cs="Times"/>
          <w:sz w:val="24"/>
          <w:szCs w:val="24"/>
        </w:rPr>
      </w:pPr>
      <w:r w:rsidRPr="00964C36">
        <w:rPr>
          <w:rFonts w:ascii="Times" w:hAnsi="Times" w:cs="Times"/>
          <w:sz w:val="24"/>
          <w:szCs w:val="24"/>
        </w:rPr>
        <w:t xml:space="preserve">Open data can benefit research by contributing to an increase in novel products created through collaboration. Collaborative publications have increased in the environmental sciences as research teams leverage open data to create synthesis products that allow novel insights from comparisons across multiple datasets. Quantitative meta-analyses and systematic reviews are increasingly used to extract information from the primary literature (Carpenter et al. </w:t>
      </w:r>
      <w:r w:rsidRPr="00F71580">
        <w:rPr>
          <w:rFonts w:ascii="Times" w:hAnsi="Times" w:cs="Times"/>
          <w:sz w:val="24"/>
          <w:szCs w:val="24"/>
        </w:rPr>
        <w:t>2009</w:t>
      </w:r>
      <w:r w:rsidRPr="00964C36">
        <w:rPr>
          <w:rFonts w:ascii="Times" w:hAnsi="Times" w:cs="Times"/>
          <w:sz w:val="24"/>
          <w:szCs w:val="24"/>
        </w:rPr>
        <w:t xml:space="preserve">, </w:t>
      </w:r>
      <w:proofErr w:type="spellStart"/>
      <w:r w:rsidRPr="00964C36">
        <w:rPr>
          <w:rFonts w:ascii="Times" w:hAnsi="Times" w:cs="Times"/>
          <w:sz w:val="24"/>
          <w:szCs w:val="24"/>
        </w:rPr>
        <w:t>Lortie</w:t>
      </w:r>
      <w:proofErr w:type="spellEnd"/>
      <w:r w:rsidRPr="00964C36">
        <w:rPr>
          <w:rFonts w:ascii="Times" w:hAnsi="Times" w:cs="Times"/>
          <w:sz w:val="24"/>
          <w:szCs w:val="24"/>
        </w:rPr>
        <w:t xml:space="preserve"> </w:t>
      </w:r>
      <w:r w:rsidRPr="00F71580">
        <w:rPr>
          <w:rFonts w:ascii="Times" w:hAnsi="Times" w:cs="Times"/>
          <w:sz w:val="24"/>
          <w:szCs w:val="24"/>
        </w:rPr>
        <w:t>2014</w:t>
      </w:r>
      <w:r w:rsidRPr="00964C36">
        <w:rPr>
          <w:rFonts w:ascii="Times" w:hAnsi="Times" w:cs="Times"/>
          <w:sz w:val="24"/>
          <w:szCs w:val="24"/>
        </w:rPr>
        <w:t>). In addition, open data products can increase efficiency of the individual researcher and a collective research team by encouraging collaborators to adopt an open science workflow. Many tools developed within the software and computer science community to facilitate open process and the creation of open data are now easily accessible to environmental scientists (</w:t>
      </w:r>
      <w:proofErr w:type="spellStart"/>
      <w:r w:rsidRPr="00964C36">
        <w:rPr>
          <w:rFonts w:ascii="Times" w:hAnsi="Times" w:cs="Times"/>
          <w:sz w:val="24"/>
          <w:szCs w:val="24"/>
        </w:rPr>
        <w:t>Yenni</w:t>
      </w:r>
      <w:proofErr w:type="spellEnd"/>
      <w:r w:rsidRPr="00964C36">
        <w:rPr>
          <w:rFonts w:ascii="Times" w:hAnsi="Times" w:cs="Times"/>
          <w:sz w:val="24"/>
          <w:szCs w:val="24"/>
        </w:rPr>
        <w:t xml:space="preserve"> et al. </w:t>
      </w:r>
      <w:r w:rsidRPr="00F71580">
        <w:rPr>
          <w:rFonts w:ascii="Times" w:hAnsi="Times" w:cs="Times"/>
          <w:sz w:val="24"/>
          <w:szCs w:val="24"/>
        </w:rPr>
        <w:t>2019</w:t>
      </w:r>
      <w:r w:rsidRPr="00964C36">
        <w:rPr>
          <w:rFonts w:ascii="Times" w:hAnsi="Times" w:cs="Times"/>
          <w:sz w:val="24"/>
          <w:szCs w:val="24"/>
        </w:rPr>
        <w:t>). Version control software (e.g</w:t>
      </w:r>
      <w:r w:rsidR="00A54276">
        <w:rPr>
          <w:rFonts w:ascii="Times" w:hAnsi="Times" w:cs="Times"/>
          <w:sz w:val="24"/>
          <w:szCs w:val="24"/>
        </w:rPr>
        <w:t>.</w:t>
      </w:r>
      <w:r w:rsidRPr="00964C36">
        <w:rPr>
          <w:rFonts w:ascii="Times" w:hAnsi="Times" w:cs="Times"/>
          <w:sz w:val="24"/>
          <w:szCs w:val="24"/>
        </w:rPr>
        <w:t>, Git, GitHub), open source programming languages (e.g</w:t>
      </w:r>
      <w:r w:rsidR="00A54276">
        <w:rPr>
          <w:rFonts w:ascii="Times" w:hAnsi="Times" w:cs="Times"/>
          <w:sz w:val="24"/>
          <w:szCs w:val="24"/>
        </w:rPr>
        <w:t>.</w:t>
      </w:r>
      <w:r w:rsidRPr="00964C36">
        <w:rPr>
          <w:rFonts w:ascii="Times" w:hAnsi="Times" w:cs="Times"/>
          <w:sz w:val="24"/>
          <w:szCs w:val="24"/>
        </w:rPr>
        <w:t xml:space="preserve">, R, Python), and integrated development environments (IDEs, e.g., RStudio, Spyder) can all be leveraged to dynamically create and share open data products that can build institutional memory. These tools promote deliberate and shared workflows among researchers that can lead </w:t>
      </w:r>
      <w:r w:rsidRPr="00964C36">
        <w:rPr>
          <w:rFonts w:ascii="Times" w:hAnsi="Times" w:cs="Times"/>
          <w:sz w:val="24"/>
          <w:szCs w:val="24"/>
        </w:rPr>
        <w:lastRenderedPageBreak/>
        <w:t xml:space="preserve">to better science in less time (Lowndes et al. </w:t>
      </w:r>
      <w:r w:rsidRPr="00F71580">
        <w:rPr>
          <w:rFonts w:ascii="Times" w:hAnsi="Times" w:cs="Times"/>
          <w:sz w:val="24"/>
          <w:szCs w:val="24"/>
        </w:rPr>
        <w:t>2017</w:t>
      </w:r>
      <w:r w:rsidRPr="00964C36">
        <w:rPr>
          <w:rFonts w:ascii="Times" w:hAnsi="Times" w:cs="Times"/>
          <w:sz w:val="24"/>
          <w:szCs w:val="24"/>
        </w:rPr>
        <w:t>) and have proven useful in recent applications in the hydrologic sciences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w:t>
      </w:r>
    </w:p>
    <w:p w14:paraId="2D0DCF62" w14:textId="77777777" w:rsidR="00964C36" w:rsidRPr="00964C36" w:rsidRDefault="00964C36" w:rsidP="00964C36">
      <w:pPr>
        <w:rPr>
          <w:rFonts w:ascii="Times" w:hAnsi="Times" w:cs="Times"/>
          <w:sz w:val="24"/>
          <w:szCs w:val="24"/>
        </w:rPr>
      </w:pPr>
    </w:p>
    <w:p w14:paraId="26C4C312" w14:textId="07C38DF2" w:rsidR="00964C36" w:rsidRDefault="00964C36" w:rsidP="00964C36">
      <w:pPr>
        <w:rPr>
          <w:rFonts w:ascii="Times" w:hAnsi="Times" w:cs="Times"/>
          <w:sz w:val="24"/>
          <w:szCs w:val="24"/>
        </w:rPr>
      </w:pPr>
      <w:r w:rsidRPr="00964C36">
        <w:rPr>
          <w:rFonts w:ascii="Times" w:hAnsi="Times" w:cs="Times"/>
          <w:sz w:val="24"/>
          <w:szCs w:val="24"/>
        </w:rPr>
        <w:t xml:space="preserve">Open access to data can also benefit management and regulatory communities. Openness can improve the value of data from monitoring programs by facilitating data discovery and synthesis, often through the adoption of a common metadata structure and integration of data within federated data networks (e.g., </w:t>
      </w:r>
      <w:hyperlink r:id="rId8" w:history="1">
        <w:proofErr w:type="spellStart"/>
        <w:r w:rsidRPr="00964C36">
          <w:rPr>
            <w:rStyle w:val="Hyperlink"/>
            <w:rFonts w:ascii="Times" w:hAnsi="Times" w:cs="Times"/>
            <w:sz w:val="24"/>
            <w:szCs w:val="24"/>
          </w:rPr>
          <w:t>DataONE</w:t>
        </w:r>
        <w:proofErr w:type="spellEnd"/>
      </w:hyperlink>
      <w:r w:rsidRPr="00964C36">
        <w:rPr>
          <w:rFonts w:ascii="Times" w:hAnsi="Times" w:cs="Times"/>
          <w:sz w:val="24"/>
          <w:szCs w:val="24"/>
        </w:rPr>
        <w:t xml:space="preserve">, </w:t>
      </w:r>
      <w:hyperlink r:id="rId9" w:history="1">
        <w:proofErr w:type="spellStart"/>
        <w:r w:rsidRPr="00964C36">
          <w:rPr>
            <w:rStyle w:val="Hyperlink"/>
            <w:rFonts w:ascii="Times" w:hAnsi="Times" w:cs="Times"/>
            <w:sz w:val="24"/>
            <w:szCs w:val="24"/>
          </w:rPr>
          <w:t>iRODS</w:t>
        </w:r>
        <w:proofErr w:type="spellEnd"/>
      </w:hyperlink>
      <w:r w:rsidRPr="00964C36">
        <w:rPr>
          <w:rFonts w:ascii="Times" w:hAnsi="Times" w:cs="Times"/>
          <w:sz w:val="24"/>
          <w:szCs w:val="24"/>
        </w:rPr>
        <w:t xml:space="preserve">). Research institutions can also use open data maintained by management or regulatory communities to develop products that directly support the mission of the latter, e.g., assessment methods developed from long-term monitoring datasets that identify priority areas to focus management actions or fulfill regulatory obligations. Open data can also improve public trust in scientific findings by exposing the underlying information used to develop a research product (Grand et al. </w:t>
      </w:r>
      <w:r w:rsidRPr="00F71580">
        <w:rPr>
          <w:rFonts w:ascii="Times" w:hAnsi="Times" w:cs="Times"/>
          <w:sz w:val="24"/>
          <w:szCs w:val="24"/>
        </w:rPr>
        <w:t>2012</w:t>
      </w:r>
      <w:r w:rsidRPr="00964C36">
        <w:rPr>
          <w:rFonts w:ascii="Times" w:hAnsi="Times" w:cs="Times"/>
          <w:sz w:val="24"/>
          <w:szCs w:val="24"/>
        </w:rPr>
        <w:t xml:space="preserve">). Similar concepts are used in “blockchain” technologies that allow public financial transactions in an open, distributed format, as for trading in cryptocurrencies (Pilkington </w:t>
      </w:r>
      <w:r w:rsidRPr="00F71580">
        <w:rPr>
          <w:rFonts w:ascii="Times" w:hAnsi="Times" w:cs="Times"/>
          <w:sz w:val="24"/>
          <w:szCs w:val="24"/>
        </w:rPr>
        <w:t>2016</w:t>
      </w:r>
      <w:r w:rsidRPr="00964C36">
        <w:rPr>
          <w:rFonts w:ascii="Times" w:hAnsi="Times" w:cs="Times"/>
          <w:sz w:val="24"/>
          <w:szCs w:val="24"/>
        </w:rPr>
        <w:t>). Increased trust could facilitate eventual adoption of proposed rules or regulations that are based on research products created from open data. More efficient and effective implementation of potential regulations may also be possible if supporting data are openly available.</w:t>
      </w:r>
    </w:p>
    <w:p w14:paraId="7A92D3DF" w14:textId="77777777" w:rsidR="00964C36" w:rsidRPr="00964C36" w:rsidRDefault="00964C36" w:rsidP="00964C36">
      <w:pPr>
        <w:rPr>
          <w:b/>
          <w:bCs/>
          <w:sz w:val="28"/>
          <w:szCs w:val="28"/>
        </w:rPr>
      </w:pPr>
    </w:p>
    <w:p w14:paraId="657C5E95" w14:textId="7053B7A8" w:rsidR="00964C36" w:rsidRPr="00964C36" w:rsidRDefault="00964C36" w:rsidP="00964C36">
      <w:pPr>
        <w:rPr>
          <w:b/>
          <w:bCs/>
          <w:sz w:val="28"/>
          <w:szCs w:val="28"/>
        </w:rPr>
      </w:pPr>
      <w:bookmarkStart w:id="3" w:name="X82402b96a662d353687d6a528d81154bdf223ef"/>
      <w:r w:rsidRPr="00964C36">
        <w:rPr>
          <w:b/>
          <w:bCs/>
          <w:sz w:val="28"/>
          <w:szCs w:val="28"/>
        </w:rPr>
        <w:t>Applying open science principles to bioassessment</w:t>
      </w:r>
      <w:bookmarkEnd w:id="3"/>
    </w:p>
    <w:p w14:paraId="56B9A409" w14:textId="77777777" w:rsidR="00964C36" w:rsidRPr="00964C36" w:rsidRDefault="00964C36" w:rsidP="00964C36">
      <w:pPr>
        <w:rPr>
          <w:rFonts w:ascii="Times" w:hAnsi="Times" w:cs="Times"/>
          <w:sz w:val="24"/>
          <w:szCs w:val="24"/>
        </w:rPr>
      </w:pPr>
    </w:p>
    <w:p w14:paraId="6F455A2F" w14:textId="002E1325" w:rsidR="00964C36" w:rsidRDefault="00964C36" w:rsidP="00964C36">
      <w:pPr>
        <w:rPr>
          <w:rFonts w:ascii="Times" w:hAnsi="Times" w:cs="Times"/>
          <w:sz w:val="24"/>
          <w:szCs w:val="24"/>
        </w:rPr>
      </w:pPr>
      <w:r w:rsidRPr="00964C36">
        <w:rPr>
          <w:rFonts w:ascii="Times" w:hAnsi="Times" w:cs="Times"/>
          <w:sz w:val="24"/>
          <w:szCs w:val="24"/>
        </w:rPr>
        <w:t>Here we provide a detailed description of open science processes that the bioassessment community could leverage to create reproducible, transparent, and discoverable research products for environmental managers. The below examples require understanding the distinction between the general open science process in Figure 1, open data as an individual component of the open science process, and the technology-based tools that can be used to achieve these ends. Both the tools and open data are critical components that facilitate the broader process to achieve the principles outlined in Table 1. “Openness” of process, tools, and data exists on a continuum, and incremental improvements can transform an individual’s and research group’s practice over time. We encourage awareness that an open process adopts the open science tools that are appropriate for a research question and the creation of open data can be a fundamental component of the process. Acceptance by the research team and collaborators of the concepts described in Table 1 is critical to achieving openness.</w:t>
      </w:r>
    </w:p>
    <w:p w14:paraId="02A1186F" w14:textId="77777777" w:rsidR="00964C36" w:rsidRPr="00964C36" w:rsidRDefault="00964C36" w:rsidP="00964C36">
      <w:pPr>
        <w:rPr>
          <w:rFonts w:ascii="Times" w:hAnsi="Times" w:cs="Times"/>
          <w:sz w:val="24"/>
          <w:szCs w:val="24"/>
        </w:rPr>
      </w:pPr>
    </w:p>
    <w:p w14:paraId="52A1B808" w14:textId="01CACA5E" w:rsidR="00964C36" w:rsidRDefault="00964C36" w:rsidP="00964C36">
      <w:pPr>
        <w:rPr>
          <w:rFonts w:ascii="Times" w:hAnsi="Times" w:cs="Times"/>
          <w:sz w:val="24"/>
          <w:szCs w:val="24"/>
        </w:rPr>
      </w:pPr>
      <w:r w:rsidRPr="00964C36">
        <w:rPr>
          <w:rFonts w:ascii="Times" w:hAnsi="Times" w:cs="Times"/>
          <w:sz w:val="24"/>
          <w:szCs w:val="24"/>
        </w:rPr>
        <w:t xml:space="preserve">The overall process is shown in Figure 2 as an expansion of general concepts in Figure 1.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are primary </w:t>
      </w:r>
      <w:r w:rsidRPr="00964C36">
        <w:rPr>
          <w:rFonts w:ascii="Times" w:hAnsi="Times" w:cs="Times"/>
          <w:sz w:val="24"/>
          <w:szCs w:val="24"/>
        </w:rPr>
        <w:lastRenderedPageBreak/>
        <w:t>tasks of the research team. However, the open science process is distinguished by the flow of information to and from the research phase that can benefit the specific project and the science of bioassessment as a whole.</w:t>
      </w:r>
    </w:p>
    <w:p w14:paraId="5BC218D1" w14:textId="77777777" w:rsidR="00964C36" w:rsidRPr="00964C36" w:rsidRDefault="00964C36" w:rsidP="00964C36">
      <w:pPr>
        <w:rPr>
          <w:rFonts w:ascii="Times" w:hAnsi="Times" w:cs="Times"/>
          <w:sz w:val="24"/>
          <w:szCs w:val="24"/>
        </w:rPr>
      </w:pPr>
    </w:p>
    <w:p w14:paraId="211DE798" w14:textId="0F9862E6" w:rsidR="00964C36" w:rsidRPr="004509B9" w:rsidRDefault="00964C36" w:rsidP="00964C36">
      <w:pPr>
        <w:rPr>
          <w:b/>
          <w:bCs/>
          <w:sz w:val="24"/>
          <w:szCs w:val="24"/>
        </w:rPr>
      </w:pPr>
      <w:bookmarkStart w:id="4" w:name="developing-bioassessment-goals"/>
      <w:r w:rsidRPr="004509B9">
        <w:rPr>
          <w:b/>
          <w:bCs/>
          <w:sz w:val="24"/>
          <w:szCs w:val="24"/>
        </w:rPr>
        <w:t>Developing bioassessment goals</w:t>
      </w:r>
      <w:bookmarkEnd w:id="4"/>
    </w:p>
    <w:p w14:paraId="6416D849" w14:textId="77777777" w:rsidR="00964C36" w:rsidRPr="00964C36" w:rsidRDefault="00964C36" w:rsidP="00964C36">
      <w:pPr>
        <w:rPr>
          <w:rFonts w:ascii="Times" w:hAnsi="Times" w:cs="Times"/>
          <w:sz w:val="24"/>
          <w:szCs w:val="24"/>
        </w:rPr>
      </w:pPr>
    </w:p>
    <w:p w14:paraId="134A8026" w14:textId="1540DF4E" w:rsidR="00964C36" w:rsidRDefault="00964C36" w:rsidP="00964C36">
      <w:pPr>
        <w:rPr>
          <w:rFonts w:ascii="Times" w:hAnsi="Times" w:cs="Times"/>
          <w:sz w:val="24"/>
          <w:szCs w:val="24"/>
        </w:rPr>
      </w:pPr>
      <w:r w:rsidRPr="00964C36">
        <w:rPr>
          <w:rFonts w:ascii="Times" w:hAnsi="Times" w:cs="Times"/>
          <w:sz w:val="24"/>
          <w:szCs w:val="24"/>
        </w:rPr>
        <w:t xml:space="preserve">In an open science process, the goals identified by the research team for developing a bioassessment product should occur through direct, two-way interaction with the management or regulatory institution that requires the product. Although such an approach has historically been used to develop bioassessment products, the interaction in an open science workflow differs in how information is exchanged. This exchange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w:t>
      </w:r>
      <w:hyperlink r:id="rId10" w:history="1">
        <w:r w:rsidRPr="00964C36">
          <w:rPr>
            <w:rStyle w:val="Hyperlink"/>
            <w:rFonts w:ascii="Times" w:hAnsi="Times" w:cs="Times"/>
            <w:sz w:val="24"/>
            <w:szCs w:val="24"/>
          </w:rPr>
          <w:t>Google documents</w:t>
        </w:r>
      </w:hyperlink>
      <w:r w:rsidRPr="00964C36">
        <w:rPr>
          <w:rFonts w:ascii="Times" w:hAnsi="Times" w:cs="Times"/>
          <w:sz w:val="24"/>
          <w:szCs w:val="24"/>
        </w:rPr>
        <w:t xml:space="preserve">, </w:t>
      </w:r>
      <w:hyperlink r:id="rId11" w:history="1">
        <w:r w:rsidRPr="00964C36">
          <w:rPr>
            <w:rStyle w:val="Hyperlink"/>
            <w:rFonts w:ascii="Times" w:hAnsi="Times" w:cs="Times"/>
            <w:sz w:val="24"/>
            <w:szCs w:val="24"/>
          </w:rPr>
          <w:t>Slack</w:t>
        </w:r>
      </w:hyperlink>
      <w:r w:rsidRPr="00964C36">
        <w:rPr>
          <w:rFonts w:ascii="Times" w:hAnsi="Times" w:cs="Times"/>
          <w:sz w:val="24"/>
          <w:szCs w:val="24"/>
        </w:rPr>
        <w:t xml:space="preserve"> discussion channels, and open lab notebooks can be instrumental for collaboration. More informal approaches, such as blogging and sharing ideas on social media, can expose new concepts to the broader community for guidance (</w:t>
      </w:r>
      <w:proofErr w:type="spellStart"/>
      <w:r w:rsidRPr="00964C36">
        <w:rPr>
          <w:rFonts w:ascii="Times" w:hAnsi="Times" w:cs="Times"/>
          <w:sz w:val="24"/>
          <w:szCs w:val="24"/>
        </w:rPr>
        <w:t>Woelfle</w:t>
      </w:r>
      <w:proofErr w:type="spellEnd"/>
      <w:r w:rsidRPr="00964C36">
        <w:rPr>
          <w:rFonts w:ascii="Times" w:hAnsi="Times" w:cs="Times"/>
          <w:sz w:val="24"/>
          <w:szCs w:val="24"/>
        </w:rPr>
        <w:t xml:space="preserve"> et al. </w:t>
      </w:r>
      <w:r w:rsidRPr="00F71580">
        <w:rPr>
          <w:rFonts w:ascii="Times" w:hAnsi="Times" w:cs="Times"/>
          <w:sz w:val="24"/>
          <w:szCs w:val="24"/>
        </w:rPr>
        <w:t>2011</w:t>
      </w:r>
      <w:r w:rsidRPr="00964C36">
        <w:rPr>
          <w:rFonts w:ascii="Times" w:hAnsi="Times" w:cs="Times"/>
          <w:sz w:val="24"/>
          <w:szCs w:val="24"/>
        </w:rPr>
        <w:t xml:space="preserve">, Darling et al. </w:t>
      </w:r>
      <w:r w:rsidRPr="00F71580">
        <w:rPr>
          <w:rFonts w:ascii="Times" w:hAnsi="Times" w:cs="Times"/>
          <w:sz w:val="24"/>
          <w:szCs w:val="24"/>
        </w:rPr>
        <w:t>2013</w:t>
      </w:r>
      <w:r w:rsidRPr="00964C36">
        <w:rPr>
          <w:rFonts w:ascii="Times" w:hAnsi="Times" w:cs="Times"/>
          <w:sz w:val="24"/>
          <w:szCs w:val="24"/>
        </w:rPr>
        <w:t>). Overall, the research team should use these tools to identify stakeholder needs while also considering the balance between the research goals and limitations of the data to meet these goals. This approach will ensure that the needs of the management and stakeholder communities will be consistent with the services provided by the research product.</w:t>
      </w:r>
    </w:p>
    <w:p w14:paraId="65F601AC" w14:textId="50A6788D" w:rsidR="00964C36" w:rsidRPr="000C5428" w:rsidRDefault="00964C36" w:rsidP="00964C36">
      <w:pPr>
        <w:rPr>
          <w:rFonts w:ascii="Times New Roman" w:hAnsi="Times New Roman" w:cs="Times New Roman"/>
          <w:sz w:val="24"/>
          <w:szCs w:val="24"/>
        </w:rPr>
      </w:pPr>
    </w:p>
    <w:p w14:paraId="061B5B35" w14:textId="77777777" w:rsidR="00C22B71" w:rsidRDefault="000C5428" w:rsidP="00C22B71">
      <w:pPr>
        <w:pStyle w:val="BodyText"/>
        <w:rPr>
          <w:ins w:id="5" w:author="Marcus Beck" w:date="2020-06-18T13:25:00Z"/>
          <w:rFonts w:ascii="Times New Roman" w:hAnsi="Times New Roman" w:cs="Times New Roman"/>
          <w:sz w:val="24"/>
          <w:szCs w:val="24"/>
        </w:rPr>
      </w:pPr>
      <w:r w:rsidRPr="000C5428">
        <w:rPr>
          <w:rFonts w:ascii="Times New Roman" w:hAnsi="Times New Roman" w:cs="Times New Roman"/>
          <w:sz w:val="24"/>
          <w:szCs w:val="24"/>
        </w:rPr>
        <w:t>An important practice that is</w:t>
      </w:r>
      <w:ins w:id="6" w:author="Marcus Beck" w:date="2020-06-18T13:20:00Z">
        <w:r w:rsidR="00C22B71">
          <w:rPr>
            <w:rFonts w:ascii="Times New Roman" w:hAnsi="Times New Roman" w:cs="Times New Roman"/>
            <w:sz w:val="24"/>
            <w:szCs w:val="24"/>
          </w:rPr>
          <w:t xml:space="preserve"> </w:t>
        </w:r>
      </w:ins>
      <w:del w:id="7" w:author="Marcus Beck" w:date="2020-06-18T13:20:00Z">
        <w:r w:rsidRPr="000C5428" w:rsidDel="00C22B71">
          <w:rPr>
            <w:rFonts w:ascii="Times New Roman" w:hAnsi="Times New Roman" w:cs="Times New Roman"/>
            <w:sz w:val="24"/>
            <w:szCs w:val="24"/>
          </w:rPr>
          <w:delText xml:space="preserve"> currently </w:delText>
        </w:r>
      </w:del>
      <w:r w:rsidRPr="000C5428">
        <w:rPr>
          <w:rFonts w:ascii="Times New Roman" w:hAnsi="Times New Roman" w:cs="Times New Roman"/>
          <w:sz w:val="24"/>
          <w:szCs w:val="24"/>
        </w:rPr>
        <w:t xml:space="preserve">not </w:t>
      </w:r>
      <w:ins w:id="8" w:author="Marcus Beck" w:date="2020-06-18T13:20:00Z">
        <w:r w:rsidR="00C22B71">
          <w:rPr>
            <w:rFonts w:ascii="Times New Roman" w:hAnsi="Times New Roman" w:cs="Times New Roman"/>
            <w:sz w:val="24"/>
            <w:szCs w:val="24"/>
          </w:rPr>
          <w:t xml:space="preserve">often </w:t>
        </w:r>
      </w:ins>
      <w:r w:rsidRPr="000C5428">
        <w:rPr>
          <w:rFonts w:ascii="Times New Roman" w:hAnsi="Times New Roman" w:cs="Times New Roman"/>
          <w:sz w:val="24"/>
          <w:szCs w:val="24"/>
        </w:rPr>
        <w:t>used in bioassessment for project planning is study pre-registration. This is a relatively new addition to the philosophy of open science that allows a research team to define their study procedures, expected outcomes, and statistical analysis plans in advance of the actual study (</w:t>
      </w:r>
      <w:proofErr w:type="spellStart"/>
      <w:r w:rsidRPr="000C5428">
        <w:rPr>
          <w:rFonts w:ascii="Times New Roman" w:hAnsi="Times New Roman" w:cs="Times New Roman"/>
          <w:sz w:val="24"/>
          <w:szCs w:val="24"/>
        </w:rPr>
        <w:t>Munafó</w:t>
      </w:r>
      <w:proofErr w:type="spellEnd"/>
      <w:r w:rsidRPr="000C5428">
        <w:rPr>
          <w:rFonts w:ascii="Times New Roman" w:hAnsi="Times New Roman" w:cs="Times New Roman"/>
          <w:sz w:val="24"/>
          <w:szCs w:val="24"/>
        </w:rPr>
        <w:t xml:space="preserve"> et al. 2017). Although the standard scientific method may seem to support such proactive practices, pre-registration is an explicit declaration to make the intentions of a study design clear to avoid publication bias where only positive outcomes are reported and to prevent an interpretive result where the researcher retrospectively defines study objectives after initial results are obtained if they do not agree with expectations. This latter issue is a serious concern where scientists use </w:t>
      </w:r>
      <w:proofErr w:type="spellStart"/>
      <w:r w:rsidRPr="000C5428">
        <w:rPr>
          <w:rFonts w:ascii="Times New Roman" w:hAnsi="Times New Roman" w:cs="Times New Roman"/>
          <w:sz w:val="24"/>
          <w:szCs w:val="24"/>
        </w:rPr>
        <w:t>postdiction</w:t>
      </w:r>
      <w:proofErr w:type="spellEnd"/>
      <w:r w:rsidRPr="000C5428">
        <w:rPr>
          <w:rFonts w:ascii="Times New Roman" w:hAnsi="Times New Roman" w:cs="Times New Roman"/>
          <w:sz w:val="24"/>
          <w:szCs w:val="24"/>
        </w:rPr>
        <w:t xml:space="preserve"> with significant hindsight bias in place </w:t>
      </w:r>
      <w:r w:rsidRPr="00C22B71">
        <w:rPr>
          <w:rFonts w:ascii="Times New Roman" w:hAnsi="Times New Roman" w:cs="Times New Roman"/>
          <w:sz w:val="24"/>
          <w:szCs w:val="24"/>
        </w:rPr>
        <w:t>of prediction and conventional hypothesis testing to inform scientific discovery (</w:t>
      </w:r>
      <w:proofErr w:type="spellStart"/>
      <w:r w:rsidRPr="00C22B71">
        <w:rPr>
          <w:rFonts w:ascii="Times New Roman" w:hAnsi="Times New Roman" w:cs="Times New Roman"/>
          <w:sz w:val="24"/>
          <w:szCs w:val="24"/>
        </w:rPr>
        <w:t>Nosek</w:t>
      </w:r>
      <w:proofErr w:type="spellEnd"/>
      <w:r w:rsidRPr="00C22B71">
        <w:rPr>
          <w:rFonts w:ascii="Times New Roman" w:hAnsi="Times New Roman" w:cs="Times New Roman"/>
          <w:sz w:val="24"/>
          <w:szCs w:val="24"/>
        </w:rPr>
        <w:t xml:space="preserve"> et al. 2018).</w:t>
      </w:r>
      <w:ins w:id="9" w:author="Marcus Beck" w:date="2020-06-18T13:24:00Z">
        <w:r w:rsidR="00C22B71" w:rsidRPr="00C22B71">
          <w:rPr>
            <w:rFonts w:ascii="Times New Roman" w:hAnsi="Times New Roman" w:cs="Times New Roman"/>
            <w:sz w:val="24"/>
            <w:szCs w:val="24"/>
          </w:rPr>
          <w:t xml:space="preserve"> </w:t>
        </w:r>
        <w:r w:rsidR="00C22B71" w:rsidRPr="00C22B71">
          <w:rPr>
            <w:rFonts w:ascii="Times New Roman" w:hAnsi="Times New Roman" w:cs="Times New Roman"/>
            <w:sz w:val="24"/>
            <w:szCs w:val="24"/>
          </w:rPr>
          <w:t>Registered reports can also be used as a publishing format where an initial study design is peer-reviewed and the article is provisionally accepted by a journal if the results are created with methods that do not deviate from the accepted design. This promotes greater coverage in the primary literature of null conclusions that otherwise may not have been published, reducing bias for publishing positive results.</w:t>
        </w:r>
      </w:ins>
      <w:r w:rsidRPr="000C5428">
        <w:rPr>
          <w:rFonts w:ascii="Times New Roman" w:hAnsi="Times New Roman" w:cs="Times New Roman"/>
          <w:sz w:val="24"/>
          <w:szCs w:val="24"/>
        </w:rPr>
        <w:t xml:space="preserve"> </w:t>
      </w:r>
    </w:p>
    <w:p w14:paraId="0B7E2ACF" w14:textId="77777777" w:rsidR="00C22B71" w:rsidRDefault="00C22B71" w:rsidP="00C22B71">
      <w:pPr>
        <w:pStyle w:val="BodyText"/>
        <w:rPr>
          <w:ins w:id="10" w:author="Marcus Beck" w:date="2020-06-18T13:25:00Z"/>
          <w:rFonts w:ascii="Times New Roman" w:hAnsi="Times New Roman" w:cs="Times New Roman"/>
          <w:sz w:val="24"/>
          <w:szCs w:val="24"/>
        </w:rPr>
      </w:pPr>
    </w:p>
    <w:p w14:paraId="1D6BA9C5" w14:textId="13C1C3B8" w:rsidR="000C5428" w:rsidRPr="00C22B71" w:rsidRDefault="000C5428" w:rsidP="00C22B71">
      <w:pPr>
        <w:pStyle w:val="BodyText"/>
        <w:rPr>
          <w:rPrChange w:id="11" w:author="Marcus Beck" w:date="2020-06-18T13:25:00Z">
            <w:rPr>
              <w:rFonts w:ascii="Times New Roman" w:hAnsi="Times New Roman" w:cs="Times New Roman"/>
              <w:sz w:val="24"/>
              <w:szCs w:val="24"/>
            </w:rPr>
          </w:rPrChange>
        </w:rPr>
      </w:pPr>
      <w:r w:rsidRPr="000C5428">
        <w:rPr>
          <w:rFonts w:ascii="Times New Roman" w:hAnsi="Times New Roman" w:cs="Times New Roman"/>
          <w:sz w:val="24"/>
          <w:szCs w:val="24"/>
        </w:rPr>
        <w:t>Pre-registration has been used extensively in clinical research (</w:t>
      </w:r>
      <w:proofErr w:type="spellStart"/>
      <w:r w:rsidRPr="000C5428">
        <w:rPr>
          <w:rFonts w:ascii="Times New Roman" w:hAnsi="Times New Roman" w:cs="Times New Roman"/>
          <w:sz w:val="24"/>
          <w:szCs w:val="24"/>
        </w:rPr>
        <w:t>Dickersin</w:t>
      </w:r>
      <w:proofErr w:type="spellEnd"/>
      <w:r w:rsidRPr="000C5428">
        <w:rPr>
          <w:rFonts w:ascii="Times New Roman" w:hAnsi="Times New Roman" w:cs="Times New Roman"/>
          <w:sz w:val="24"/>
          <w:szCs w:val="24"/>
        </w:rPr>
        <w:t xml:space="preserve"> and Rennie 2003), where outcomes often have immediate implications for human health and well-being. In contrast, </w:t>
      </w:r>
      <w:r w:rsidRPr="000C5428">
        <w:rPr>
          <w:rFonts w:ascii="Times New Roman" w:hAnsi="Times New Roman" w:cs="Times New Roman"/>
          <w:sz w:val="24"/>
          <w:szCs w:val="24"/>
        </w:rPr>
        <w:lastRenderedPageBreak/>
        <w:t xml:space="preserve">bioassessment studies often focus on developing applied products, where conventional hypothesis testing is less a </w:t>
      </w:r>
      <w:r w:rsidRPr="00C22B71">
        <w:rPr>
          <w:rFonts w:ascii="Times New Roman" w:hAnsi="Times New Roman" w:cs="Times New Roman"/>
          <w:sz w:val="24"/>
          <w:szCs w:val="24"/>
        </w:rPr>
        <w:t xml:space="preserve">concern. </w:t>
      </w:r>
      <w:ins w:id="12" w:author="Marcus Beck" w:date="2020-06-18T13:21:00Z">
        <w:r w:rsidR="00C22B71" w:rsidRPr="00C22B71">
          <w:rPr>
            <w:rFonts w:ascii="Times New Roman" w:hAnsi="Times New Roman" w:cs="Times New Roman"/>
            <w:sz w:val="24"/>
            <w:szCs w:val="24"/>
          </w:rPr>
          <w:t xml:space="preserve">Studies are typically methods-focused where a research product is developed to address a management or regulatory need, rather than a specific research question with a testable hypothesis. </w:t>
        </w:r>
      </w:ins>
      <w:r w:rsidRPr="00C22B71">
        <w:rPr>
          <w:rFonts w:ascii="Times New Roman" w:hAnsi="Times New Roman" w:cs="Times New Roman"/>
          <w:sz w:val="24"/>
          <w:szCs w:val="24"/>
        </w:rPr>
        <w:t>However, pre-registration could be an important tool for the environmental sciences where an explicit</w:t>
      </w:r>
      <w:r w:rsidRPr="000C5428">
        <w:rPr>
          <w:rFonts w:ascii="Times New Roman" w:hAnsi="Times New Roman" w:cs="Times New Roman"/>
          <w:sz w:val="24"/>
          <w:szCs w:val="24"/>
        </w:rPr>
        <w:t xml:space="preserve"> declaration of study intent as being </w:t>
      </w:r>
      <w:del w:id="13" w:author="Marcus Beck" w:date="2020-06-18T13:22:00Z">
        <w:r w:rsidRPr="000C5428" w:rsidDel="00C22B71">
          <w:rPr>
            <w:rFonts w:ascii="Times New Roman" w:hAnsi="Times New Roman" w:cs="Times New Roman"/>
            <w:sz w:val="24"/>
            <w:szCs w:val="24"/>
          </w:rPr>
          <w:delText xml:space="preserve">exploratory or </w:delText>
        </w:r>
      </w:del>
      <w:r w:rsidRPr="000C5428">
        <w:rPr>
          <w:rFonts w:ascii="Times New Roman" w:hAnsi="Times New Roman" w:cs="Times New Roman"/>
          <w:sz w:val="24"/>
          <w:szCs w:val="24"/>
        </w:rPr>
        <w:t xml:space="preserve">applied </w:t>
      </w:r>
      <w:ins w:id="14" w:author="Marcus Beck" w:date="2020-06-18T13:22:00Z">
        <w:r w:rsidR="00C22B71">
          <w:rPr>
            <w:rFonts w:ascii="Times New Roman" w:hAnsi="Times New Roman" w:cs="Times New Roman"/>
            <w:sz w:val="24"/>
            <w:szCs w:val="24"/>
          </w:rPr>
          <w:t xml:space="preserve">or methods-focused </w:t>
        </w:r>
      </w:ins>
      <w:r w:rsidRPr="000C5428">
        <w:rPr>
          <w:rFonts w:ascii="Times New Roman" w:hAnsi="Times New Roman" w:cs="Times New Roman"/>
          <w:sz w:val="24"/>
          <w:szCs w:val="24"/>
        </w:rPr>
        <w:t xml:space="preserve">could prevent </w:t>
      </w:r>
      <w:proofErr w:type="spellStart"/>
      <w:r w:rsidRPr="000C5428">
        <w:rPr>
          <w:rFonts w:ascii="Times New Roman" w:hAnsi="Times New Roman" w:cs="Times New Roman"/>
          <w:sz w:val="24"/>
          <w:szCs w:val="24"/>
        </w:rPr>
        <w:t>postdiction</w:t>
      </w:r>
      <w:proofErr w:type="spellEnd"/>
      <w:r w:rsidRPr="000C5428">
        <w:rPr>
          <w:rFonts w:ascii="Times New Roman" w:hAnsi="Times New Roman" w:cs="Times New Roman"/>
          <w:sz w:val="24"/>
          <w:szCs w:val="24"/>
        </w:rPr>
        <w:t xml:space="preserve"> or an otherwise misuse of study results after a project is completed. Existing venues that support pre-registration of studies across multiple disciplines could be used in bioassessment study planning (e.g., </w:t>
      </w:r>
      <w:hyperlink r:id="rId12" w:history="1">
        <w:r w:rsidRPr="000C5428">
          <w:rPr>
            <w:rStyle w:val="Hyperlink"/>
            <w:rFonts w:ascii="Times New Roman" w:hAnsi="Times New Roman" w:cs="Times New Roman"/>
            <w:sz w:val="24"/>
            <w:szCs w:val="24"/>
          </w:rPr>
          <w:t>Open Science Framework</w:t>
        </w:r>
      </w:hyperlink>
      <w:r w:rsidRPr="000C5428">
        <w:rPr>
          <w:rFonts w:ascii="Times New Roman" w:hAnsi="Times New Roman" w:cs="Times New Roman"/>
          <w:sz w:val="24"/>
          <w:szCs w:val="24"/>
        </w:rPr>
        <w:t xml:space="preserve">, </w:t>
      </w:r>
      <w:hyperlink r:id="rId13" w:history="1">
        <w:proofErr w:type="spellStart"/>
        <w:r w:rsidRPr="000C5428">
          <w:rPr>
            <w:rStyle w:val="Hyperlink"/>
            <w:rFonts w:ascii="Times New Roman" w:hAnsi="Times New Roman" w:cs="Times New Roman"/>
            <w:sz w:val="24"/>
            <w:szCs w:val="24"/>
          </w:rPr>
          <w:t>AsPredicted</w:t>
        </w:r>
        <w:proofErr w:type="spellEnd"/>
      </w:hyperlink>
      <w:r w:rsidRPr="000C5428">
        <w:rPr>
          <w:rFonts w:ascii="Times New Roman" w:hAnsi="Times New Roman" w:cs="Times New Roman"/>
          <w:sz w:val="24"/>
          <w:szCs w:val="24"/>
        </w:rPr>
        <w:t>).</w:t>
      </w:r>
    </w:p>
    <w:p w14:paraId="1CA279BF" w14:textId="77777777" w:rsidR="000C5428" w:rsidRPr="00964C36" w:rsidRDefault="000C5428" w:rsidP="00964C36">
      <w:pPr>
        <w:rPr>
          <w:rFonts w:ascii="Times" w:hAnsi="Times" w:cs="Times"/>
          <w:sz w:val="24"/>
          <w:szCs w:val="24"/>
        </w:rPr>
      </w:pPr>
    </w:p>
    <w:p w14:paraId="2C22E1AF" w14:textId="14062D8D" w:rsidR="00964C36" w:rsidRPr="004509B9" w:rsidRDefault="00964C36" w:rsidP="00964C36">
      <w:pPr>
        <w:rPr>
          <w:b/>
          <w:bCs/>
          <w:sz w:val="24"/>
          <w:szCs w:val="24"/>
        </w:rPr>
      </w:pPr>
      <w:bookmarkStart w:id="15" w:name="curating-bioassessment-data"/>
      <w:r w:rsidRPr="004509B9">
        <w:rPr>
          <w:b/>
          <w:bCs/>
          <w:sz w:val="24"/>
          <w:szCs w:val="24"/>
        </w:rPr>
        <w:t>Curating bioassessment data</w:t>
      </w:r>
      <w:bookmarkEnd w:id="15"/>
    </w:p>
    <w:p w14:paraId="259382F6" w14:textId="77777777" w:rsidR="004509B9" w:rsidRPr="00964C36" w:rsidRDefault="004509B9" w:rsidP="00964C36">
      <w:pPr>
        <w:rPr>
          <w:rFonts w:ascii="Times" w:hAnsi="Times" w:cs="Times"/>
          <w:sz w:val="24"/>
          <w:szCs w:val="24"/>
        </w:rPr>
      </w:pPr>
    </w:p>
    <w:p w14:paraId="5138D309" w14:textId="6E8838DC" w:rsidR="00964C36" w:rsidRPr="000C00F1" w:rsidRDefault="00964C36" w:rsidP="00964C36">
      <w:pPr>
        <w:rPr>
          <w:rFonts w:ascii="Times New Roman" w:hAnsi="Times New Roman" w:cs="Times New Roman"/>
          <w:sz w:val="24"/>
          <w:szCs w:val="24"/>
        </w:rPr>
      </w:pPr>
      <w:r w:rsidRPr="00964C36">
        <w:rPr>
          <w:rFonts w:ascii="Times" w:hAnsi="Times" w:cs="Times"/>
          <w:sz w:val="24"/>
          <w:szCs w:val="24"/>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r w:rsidRPr="00F71580">
        <w:rPr>
          <w:rFonts w:ascii="Times" w:hAnsi="Times" w:cs="Times"/>
          <w:sz w:val="24"/>
          <w:szCs w:val="24"/>
        </w:rPr>
        <w:t>2011</w:t>
      </w:r>
      <w:r w:rsidRPr="00964C36">
        <w:rPr>
          <w:rFonts w:ascii="Times" w:hAnsi="Times" w:cs="Times"/>
          <w:sz w:val="24"/>
          <w:szCs w:val="24"/>
        </w:rPr>
        <w:t xml:space="preserve">). Species identification requires a tradeoff between </w:t>
      </w:r>
      <w:r w:rsidRPr="00CF2A49">
        <w:rPr>
          <w:rFonts w:ascii="Times New Roman" w:hAnsi="Times New Roman" w:cs="Times New Roman"/>
          <w:sz w:val="24"/>
          <w:szCs w:val="24"/>
        </w:rPr>
        <w:t>taxonomic specificity and cost (</w:t>
      </w:r>
      <w:proofErr w:type="spellStart"/>
      <w:r w:rsidRPr="00CF2A49">
        <w:rPr>
          <w:rFonts w:ascii="Times New Roman" w:hAnsi="Times New Roman" w:cs="Times New Roman"/>
          <w:sz w:val="24"/>
          <w:szCs w:val="24"/>
        </w:rPr>
        <w:t>Lenat</w:t>
      </w:r>
      <w:proofErr w:type="spellEnd"/>
      <w:r w:rsidRPr="00CF2A49">
        <w:rPr>
          <w:rFonts w:ascii="Times New Roman" w:hAnsi="Times New Roman" w:cs="Times New Roman"/>
          <w:sz w:val="24"/>
          <w:szCs w:val="24"/>
        </w:rPr>
        <w:t xml:space="preserve"> and </w:t>
      </w:r>
      <w:proofErr w:type="spellStart"/>
      <w:r w:rsidRPr="00CF2A49">
        <w:rPr>
          <w:rFonts w:ascii="Times New Roman" w:hAnsi="Times New Roman" w:cs="Times New Roman"/>
          <w:sz w:val="24"/>
          <w:szCs w:val="24"/>
        </w:rPr>
        <w:t>Resh</w:t>
      </w:r>
      <w:proofErr w:type="spellEnd"/>
      <w:r w:rsidRPr="00CF2A49">
        <w:rPr>
          <w:rFonts w:ascii="Times New Roman" w:hAnsi="Times New Roman" w:cs="Times New Roman"/>
          <w:sz w:val="24"/>
          <w:szCs w:val="24"/>
        </w:rPr>
        <w:t xml:space="preserve"> 2001, Chessman et al. 2007). Species names also change regularly requiring updates to standard taxonomic effort (</w:t>
      </w:r>
      <w:hyperlink r:id="rId14" w:history="1">
        <w:r w:rsidRPr="00CF2A49">
          <w:rPr>
            <w:rStyle w:val="Hyperlink"/>
            <w:rFonts w:ascii="Times New Roman" w:hAnsi="Times New Roman" w:cs="Times New Roman"/>
            <w:sz w:val="24"/>
            <w:szCs w:val="24"/>
          </w:rPr>
          <w:t>STE</w:t>
        </w:r>
      </w:hyperlink>
      <w:r w:rsidRPr="00CF2A49">
        <w:rPr>
          <w:rFonts w:ascii="Times New Roman" w:hAnsi="Times New Roman" w:cs="Times New Roman"/>
          <w:sz w:val="24"/>
          <w:szCs w:val="24"/>
        </w:rPr>
        <w:t>) tables that are critical for many biological indices</w:t>
      </w:r>
      <w:r w:rsidR="00CF2A49" w:rsidRPr="00CF2A49">
        <w:rPr>
          <w:rFonts w:ascii="Times New Roman" w:hAnsi="Times New Roman" w:cs="Times New Roman"/>
          <w:sz w:val="24"/>
          <w:szCs w:val="24"/>
        </w:rPr>
        <w:t>, although some standardized databases have facilitated broad-scale comparisons (e.g., World Register of Marine Species, Costello et al. 2013)</w:t>
      </w:r>
      <w:r w:rsidRPr="00CF2A49">
        <w:rPr>
          <w:rFonts w:ascii="Times New Roman" w:hAnsi="Times New Roman" w:cs="Times New Roman"/>
          <w:sz w:val="24"/>
          <w:szCs w:val="24"/>
        </w:rPr>
        <w:t>.</w:t>
      </w:r>
      <w:r w:rsidRPr="00964C36">
        <w:rPr>
          <w:rFonts w:ascii="Times" w:hAnsi="Times" w:cs="Times"/>
          <w:sz w:val="24"/>
          <w:szCs w:val="24"/>
        </w:rPr>
        <w:t xml:space="preserve"> Unidentified or ambiguous taxa must also be explicitly treated in analysis workflows (</w:t>
      </w:r>
      <w:proofErr w:type="spellStart"/>
      <w:r w:rsidRPr="00964C36">
        <w:rPr>
          <w:rFonts w:ascii="Times" w:hAnsi="Times" w:cs="Times"/>
          <w:sz w:val="24"/>
          <w:szCs w:val="24"/>
        </w:rPr>
        <w:t>Cuffney</w:t>
      </w:r>
      <w:proofErr w:type="spellEnd"/>
      <w:r w:rsidRPr="00964C36">
        <w:rPr>
          <w:rFonts w:ascii="Times" w:hAnsi="Times" w:cs="Times"/>
          <w:sz w:val="24"/>
          <w:szCs w:val="24"/>
        </w:rPr>
        <w:t xml:space="preserve"> et al. </w:t>
      </w:r>
      <w:r w:rsidRPr="00F71580">
        <w:rPr>
          <w:rFonts w:ascii="Times" w:hAnsi="Times" w:cs="Times"/>
          <w:sz w:val="24"/>
          <w:szCs w:val="24"/>
        </w:rPr>
        <w:t>2007</w:t>
      </w:r>
      <w:r w:rsidRPr="00964C36">
        <w:rPr>
          <w:rFonts w:ascii="Times" w:hAnsi="Times" w:cs="Times"/>
          <w:sz w:val="24"/>
          <w:szCs w:val="24"/>
        </w:rPr>
        <w:t xml:space="preserve">), e.g., </w:t>
      </w:r>
      <w:r w:rsidRPr="000C00F1">
        <w:rPr>
          <w:rFonts w:ascii="Times New Roman" w:hAnsi="Times New Roman" w:cs="Times New Roman"/>
          <w:sz w:val="24"/>
          <w:szCs w:val="24"/>
        </w:rPr>
        <w:t xml:space="preserve">are they treated as missing values or are they substituted with coarser taxonomic designations? </w:t>
      </w:r>
      <w:r w:rsidR="000C00F1" w:rsidRPr="000C00F1">
        <w:rPr>
          <w:rFonts w:ascii="Times New Roman" w:hAnsi="Times New Roman" w:cs="Times New Roman"/>
          <w:sz w:val="24"/>
          <w:szCs w:val="24"/>
        </w:rPr>
        <w:t>In contrast, molecular techniques based on DNA barcoding eliminate the need for direct species collection and morphological identification (</w:t>
      </w:r>
      <w:proofErr w:type="spellStart"/>
      <w:r w:rsidR="000C00F1" w:rsidRPr="000C00F1">
        <w:rPr>
          <w:rFonts w:ascii="Times New Roman" w:hAnsi="Times New Roman" w:cs="Times New Roman"/>
          <w:sz w:val="24"/>
          <w:szCs w:val="24"/>
        </w:rPr>
        <w:t>Deiner</w:t>
      </w:r>
      <w:proofErr w:type="spellEnd"/>
      <w:r w:rsidR="000C00F1" w:rsidRPr="000C00F1">
        <w:rPr>
          <w:rFonts w:ascii="Times New Roman" w:hAnsi="Times New Roman" w:cs="Times New Roman"/>
          <w:sz w:val="24"/>
          <w:szCs w:val="24"/>
        </w:rPr>
        <w:t xml:space="preserve"> et al. 2017, </w:t>
      </w:r>
      <w:proofErr w:type="spellStart"/>
      <w:r w:rsidR="000C00F1" w:rsidRPr="000C00F1">
        <w:rPr>
          <w:rFonts w:ascii="Times New Roman" w:hAnsi="Times New Roman" w:cs="Times New Roman"/>
          <w:sz w:val="24"/>
          <w:szCs w:val="24"/>
        </w:rPr>
        <w:t>Hering</w:t>
      </w:r>
      <w:proofErr w:type="spellEnd"/>
      <w:r w:rsidR="000C00F1" w:rsidRPr="000C00F1">
        <w:rPr>
          <w:rFonts w:ascii="Times New Roman" w:hAnsi="Times New Roman" w:cs="Times New Roman"/>
          <w:sz w:val="24"/>
          <w:szCs w:val="24"/>
        </w:rPr>
        <w:t xml:space="preserve"> et al. 2018). These next-generation approaches have capitalized on advances in database development that allow open access by diverse researchers across disciplines and are well-suited for the development of additional open science tools. Despite these advances, molecular-based approaches have also suffered from challenges related to standardization of workflows and coverage of reference databases (White et al. 2014, </w:t>
      </w:r>
      <w:proofErr w:type="spellStart"/>
      <w:r w:rsidR="000C00F1" w:rsidRPr="000C00F1">
        <w:rPr>
          <w:rFonts w:ascii="Times New Roman" w:hAnsi="Times New Roman" w:cs="Times New Roman"/>
          <w:sz w:val="24"/>
          <w:szCs w:val="24"/>
        </w:rPr>
        <w:t>Elbrecht</w:t>
      </w:r>
      <w:proofErr w:type="spellEnd"/>
      <w:r w:rsidR="000C00F1" w:rsidRPr="000C00F1">
        <w:rPr>
          <w:rFonts w:ascii="Times New Roman" w:hAnsi="Times New Roman" w:cs="Times New Roman"/>
          <w:sz w:val="24"/>
          <w:szCs w:val="24"/>
        </w:rPr>
        <w:t xml:space="preserve"> et al. 2017</w:t>
      </w:r>
      <w:proofErr w:type="gramStart"/>
      <w:r w:rsidR="000C00F1" w:rsidRPr="000C00F1">
        <w:rPr>
          <w:rFonts w:ascii="Times New Roman" w:hAnsi="Times New Roman" w:cs="Times New Roman"/>
          <w:sz w:val="24"/>
          <w:szCs w:val="24"/>
        </w:rPr>
        <w:t>)</w:t>
      </w:r>
      <w:r w:rsidR="000C00F1">
        <w:rPr>
          <w:rFonts w:ascii="Times New Roman" w:hAnsi="Times New Roman" w:cs="Times New Roman"/>
          <w:sz w:val="24"/>
          <w:szCs w:val="24"/>
        </w:rPr>
        <w:t>.</w:t>
      </w:r>
      <w:r w:rsidR="000C00F1" w:rsidRPr="000C00F1">
        <w:rPr>
          <w:rFonts w:ascii="Times New Roman" w:hAnsi="Times New Roman" w:cs="Times New Roman"/>
          <w:sz w:val="24"/>
          <w:szCs w:val="24"/>
        </w:rPr>
        <w:t>.</w:t>
      </w:r>
      <w:proofErr w:type="gramEnd"/>
    </w:p>
    <w:p w14:paraId="54D6ED67" w14:textId="77777777" w:rsidR="004509B9" w:rsidRPr="00964C36" w:rsidRDefault="004509B9" w:rsidP="00964C36">
      <w:pPr>
        <w:rPr>
          <w:rFonts w:ascii="Times" w:hAnsi="Times" w:cs="Times"/>
          <w:sz w:val="24"/>
          <w:szCs w:val="24"/>
        </w:rPr>
      </w:pPr>
    </w:p>
    <w:p w14:paraId="0C04DFA8" w14:textId="5C11B5CC" w:rsidR="00964C36" w:rsidRDefault="00964C36" w:rsidP="00964C36">
      <w:pPr>
        <w:rPr>
          <w:rFonts w:ascii="Times" w:hAnsi="Times" w:cs="Times"/>
          <w:sz w:val="24"/>
          <w:szCs w:val="24"/>
        </w:rPr>
      </w:pPr>
      <w:r w:rsidRPr="00964C36">
        <w:rPr>
          <w:rFonts w:ascii="Times" w:hAnsi="Times" w:cs="Times"/>
          <w:sz w:val="24"/>
          <w:szCs w:val="24"/>
        </w:rPr>
        <w:t xml:space="preserve">Open science tools can facilitate the curation of bioassessment data by addressing the above challenges. For example, a </w:t>
      </w:r>
      <w:proofErr w:type="spellStart"/>
      <w:r w:rsidRPr="00964C36">
        <w:rPr>
          <w:rFonts w:ascii="Times" w:hAnsi="Times" w:cs="Times"/>
          <w:sz w:val="24"/>
          <w:szCs w:val="24"/>
        </w:rPr>
        <w:t>multimetric</w:t>
      </w:r>
      <w:proofErr w:type="spellEnd"/>
      <w:r w:rsidRPr="00964C36">
        <w:rPr>
          <w:rFonts w:ascii="Times" w:hAnsi="Times" w:cs="Times"/>
          <w:sz w:val="24"/>
          <w:szCs w:val="24"/>
        </w:rPr>
        <w:t xml:space="preserve"> index may require taxonomic data collected at multiple sites by different institutions, whereas the output data may include summary scores, individual metrics, and any additional supporting information to assess the quality of the output. In an open science workflow, these data products can be documented using a standardized metadata language (e.g., Ecological Metadata Language Standard, or </w:t>
      </w:r>
      <w:hyperlink r:id="rId15" w:history="1">
        <w:r w:rsidRPr="00964C36">
          <w:rPr>
            <w:rStyle w:val="Hyperlink"/>
            <w:rFonts w:ascii="Times" w:hAnsi="Times" w:cs="Times"/>
            <w:sz w:val="24"/>
            <w:szCs w:val="24"/>
          </w:rPr>
          <w:t>EML</w:t>
        </w:r>
      </w:hyperlink>
      <w:r w:rsidRPr="00964C36">
        <w:rPr>
          <w:rFonts w:ascii="Times" w:hAnsi="Times" w:cs="Times"/>
          <w:sz w:val="24"/>
          <w:szCs w:val="24"/>
        </w:rPr>
        <w:t xml:space="preserve">) which describes the who, what, and why to ensure the data have an identity. Adoption of a metadata standard also ensures that a machine-readable file is produced to allow integration into a data repository. This will allow a synthesized data product to be discoverable beyond the specific research application and will provide metadata to help others understand the context of the data (e.g.,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xml:space="preserve">). </w:t>
      </w:r>
      <w:r w:rsidRPr="00964C36">
        <w:rPr>
          <w:rFonts w:ascii="Times" w:hAnsi="Times" w:cs="Times"/>
          <w:sz w:val="24"/>
          <w:szCs w:val="24"/>
        </w:rPr>
        <w:lastRenderedPageBreak/>
        <w:t xml:space="preserve">Finally, the dataset can be assigned a unique digital object identifier (DOI, e.g., through </w:t>
      </w:r>
      <w:hyperlink r:id="rId16" w:history="1">
        <w:proofErr w:type="spellStart"/>
        <w:r w:rsidRPr="00964C36">
          <w:rPr>
            <w:rStyle w:val="Hyperlink"/>
            <w:rFonts w:ascii="Times" w:hAnsi="Times" w:cs="Times"/>
            <w:sz w:val="24"/>
            <w:szCs w:val="24"/>
          </w:rPr>
          <w:t>Zenodo</w:t>
        </w:r>
        <w:proofErr w:type="spellEnd"/>
      </w:hyperlink>
      <w:r w:rsidRPr="00964C36">
        <w:rPr>
          <w:rFonts w:ascii="Times" w:hAnsi="Times" w:cs="Times"/>
          <w:sz w:val="24"/>
          <w:szCs w:val="24"/>
        </w:rPr>
        <w:t>) that provides a permanent address and is also citable to allow researchers to track usage of a bioassessment data product.</w:t>
      </w:r>
    </w:p>
    <w:p w14:paraId="18FBDAC1" w14:textId="77777777" w:rsidR="004509B9" w:rsidRPr="00964C36" w:rsidRDefault="004509B9" w:rsidP="00964C36">
      <w:pPr>
        <w:rPr>
          <w:rFonts w:ascii="Times" w:hAnsi="Times" w:cs="Times"/>
          <w:sz w:val="24"/>
          <w:szCs w:val="24"/>
        </w:rPr>
      </w:pPr>
    </w:p>
    <w:p w14:paraId="3204EC46" w14:textId="69979528" w:rsidR="00964C36" w:rsidRDefault="00964C36" w:rsidP="00964C36">
      <w:pPr>
        <w:rPr>
          <w:rFonts w:ascii="Times" w:hAnsi="Times" w:cs="Times"/>
          <w:sz w:val="24"/>
          <w:szCs w:val="24"/>
        </w:rPr>
      </w:pPr>
      <w:r w:rsidRPr="00964C36">
        <w:rPr>
          <w:rFonts w:ascii="Times" w:hAnsi="Times" w:cs="Times"/>
          <w:sz w:val="24"/>
          <w:szCs w:val="24"/>
        </w:rPr>
        <w:t>In an open paradigm,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application of a bioassessment product. The synthesized data product can be used by the research team to create interactive applications for stakeholders to share and explore the data and is also fully integrated into summary reports using software for generating dynamic documents (e.g</w:t>
      </w:r>
      <w:r w:rsidR="00A54276">
        <w:rPr>
          <w:rFonts w:ascii="Times" w:hAnsi="Times" w:cs="Times"/>
          <w:sz w:val="24"/>
          <w:szCs w:val="24"/>
        </w:rPr>
        <w:t>.</w:t>
      </w:r>
      <w:r w:rsidRPr="00964C36">
        <w:rPr>
          <w:rFonts w:ascii="Times" w:hAnsi="Times" w:cs="Times"/>
          <w:sz w:val="24"/>
          <w:szCs w:val="24"/>
        </w:rPr>
        <w:t xml:space="preserve">, using </w:t>
      </w:r>
      <w:proofErr w:type="spellStart"/>
      <w:r w:rsidRPr="00964C36">
        <w:rPr>
          <w:rFonts w:ascii="Times" w:hAnsi="Times" w:cs="Times"/>
          <w:sz w:val="24"/>
          <w:szCs w:val="24"/>
        </w:rPr>
        <w:t>knitr</w:t>
      </w:r>
      <w:proofErr w:type="spellEnd"/>
      <w:r w:rsidRPr="00964C36">
        <w:rPr>
          <w:rFonts w:ascii="Times" w:hAnsi="Times" w:cs="Times"/>
          <w:sz w:val="24"/>
          <w:szCs w:val="24"/>
        </w:rPr>
        <w:t xml:space="preserve">, </w:t>
      </w:r>
      <w:proofErr w:type="spellStart"/>
      <w:r w:rsidRPr="00964C36">
        <w:rPr>
          <w:rFonts w:ascii="Times" w:hAnsi="Times" w:cs="Times"/>
          <w:sz w:val="24"/>
          <w:szCs w:val="24"/>
        </w:rPr>
        <w:t>Xie</w:t>
      </w:r>
      <w:proofErr w:type="spellEnd"/>
      <w:r w:rsidRPr="00964C36">
        <w:rPr>
          <w:rFonts w:ascii="Times" w:hAnsi="Times" w:cs="Times"/>
          <w:sz w:val="24"/>
          <w:szCs w:val="24"/>
        </w:rPr>
        <w:t xml:space="preserve"> </w:t>
      </w:r>
      <w:r w:rsidRPr="00F71580">
        <w:rPr>
          <w:rFonts w:ascii="Times" w:hAnsi="Times" w:cs="Times"/>
          <w:sz w:val="24"/>
          <w:szCs w:val="24"/>
        </w:rPr>
        <w:t>2015</w:t>
      </w:r>
      <w:r w:rsidRPr="00964C36">
        <w:rPr>
          <w:rFonts w:ascii="Times" w:hAnsi="Times" w:cs="Times"/>
          <w:sz w:val="24"/>
          <w:szCs w:val="24"/>
        </w:rPr>
        <w:t xml:space="preserve">, </w:t>
      </w:r>
      <w:proofErr w:type="spellStart"/>
      <w:r w:rsidRPr="00964C36">
        <w:rPr>
          <w:rFonts w:ascii="Times" w:hAnsi="Times" w:cs="Times"/>
          <w:sz w:val="24"/>
          <w:szCs w:val="24"/>
        </w:rPr>
        <w:t>RMarkdown</w:t>
      </w:r>
      <w:proofErr w:type="spellEnd"/>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w:t>
      </w:r>
      <w:proofErr w:type="spellStart"/>
      <w:r w:rsidRPr="00964C36">
        <w:rPr>
          <w:rFonts w:ascii="Times" w:hAnsi="Times" w:cs="Times"/>
          <w:sz w:val="24"/>
          <w:szCs w:val="24"/>
        </w:rPr>
        <w:t>Jupyter</w:t>
      </w:r>
      <w:proofErr w:type="spellEnd"/>
      <w:r w:rsidRPr="00964C36">
        <w:rPr>
          <w:rFonts w:ascii="Times" w:hAnsi="Times" w:cs="Times"/>
          <w:sz w:val="24"/>
          <w:szCs w:val="24"/>
        </w:rPr>
        <w:t xml:space="preserve"> notebooks, </w:t>
      </w:r>
      <w:proofErr w:type="spellStart"/>
      <w:r w:rsidRPr="00964C36">
        <w:rPr>
          <w:rFonts w:ascii="Times" w:hAnsi="Times" w:cs="Times"/>
          <w:sz w:val="24"/>
          <w:szCs w:val="24"/>
        </w:rPr>
        <w:t>Kluyver</w:t>
      </w:r>
      <w:proofErr w:type="spellEnd"/>
      <w:r w:rsidRPr="00964C36">
        <w:rPr>
          <w:rFonts w:ascii="Times" w:hAnsi="Times" w:cs="Times"/>
          <w:sz w:val="24"/>
          <w:szCs w:val="24"/>
        </w:rPr>
        <w:t xml:space="preserve"> et al. </w:t>
      </w:r>
      <w:r w:rsidRPr="00F71580">
        <w:rPr>
          <w:rFonts w:ascii="Times" w:hAnsi="Times" w:cs="Times"/>
          <w:sz w:val="24"/>
          <w:szCs w:val="24"/>
        </w:rPr>
        <w:t>2016</w:t>
      </w:r>
      <w:r w:rsidRPr="00964C36">
        <w:rPr>
          <w:rFonts w:ascii="Times" w:hAnsi="Times" w:cs="Times"/>
          <w:sz w:val="24"/>
          <w:szCs w:val="24"/>
        </w:rPr>
        <w:t>). Continuous integration services can automate quality control and regularly update data products as new information is collected (</w:t>
      </w:r>
      <w:proofErr w:type="spellStart"/>
      <w:r w:rsidRPr="00964C36">
        <w:rPr>
          <w:rFonts w:ascii="Times" w:hAnsi="Times" w:cs="Times"/>
          <w:sz w:val="24"/>
          <w:szCs w:val="24"/>
        </w:rPr>
        <w:t>Yenni</w:t>
      </w:r>
      <w:proofErr w:type="spellEnd"/>
      <w:r w:rsidRPr="00964C36">
        <w:rPr>
          <w:rFonts w:ascii="Times" w:hAnsi="Times" w:cs="Times"/>
          <w:sz w:val="24"/>
          <w:szCs w:val="24"/>
        </w:rPr>
        <w:t xml:space="preserve"> et al. </w:t>
      </w:r>
      <w:r w:rsidRPr="00F71580">
        <w:rPr>
          <w:rFonts w:ascii="Times" w:hAnsi="Times" w:cs="Times"/>
          <w:sz w:val="24"/>
          <w:szCs w:val="24"/>
        </w:rPr>
        <w:t>2019</w:t>
      </w:r>
      <w:r w:rsidRPr="00964C36">
        <w:rPr>
          <w:rFonts w:ascii="Times" w:hAnsi="Times" w:cs="Times"/>
          <w:sz w:val="24"/>
          <w:szCs w:val="24"/>
        </w:rPr>
        <w:t xml:space="preserve">). The data product also becomes available on an open data repository that is discoverable by other researchers and can contribute to alternative scientific advances beyond the immediate goals (e.g., </w:t>
      </w:r>
      <w:proofErr w:type="spellStart"/>
      <w:r w:rsidRPr="00964C36">
        <w:rPr>
          <w:rFonts w:ascii="Times" w:hAnsi="Times" w:cs="Times"/>
          <w:sz w:val="24"/>
          <w:szCs w:val="24"/>
        </w:rPr>
        <w:t>Hydroshare</w:t>
      </w:r>
      <w:proofErr w:type="spellEnd"/>
      <w:r w:rsidRPr="00964C36">
        <w:rPr>
          <w:rFonts w:ascii="Times" w:hAnsi="Times" w:cs="Times"/>
          <w:sz w:val="24"/>
          <w:szCs w:val="24"/>
        </w:rPr>
        <w:t xml:space="preserve"> for the hydrologic sciences,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00F71580">
        <w:rPr>
          <w:rFonts w:ascii="Times" w:hAnsi="Times" w:cs="Times"/>
          <w:sz w:val="24"/>
          <w:szCs w:val="24"/>
        </w:rPr>
        <w:t>2017</w:t>
      </w:r>
      <w:r w:rsidRPr="00964C36">
        <w:rPr>
          <w:rFonts w:ascii="Times" w:hAnsi="Times" w:cs="Times"/>
          <w:sz w:val="24"/>
          <w:szCs w:val="24"/>
        </w:rPr>
        <w:t>).</w:t>
      </w:r>
    </w:p>
    <w:p w14:paraId="5E7CFDD9" w14:textId="77777777" w:rsidR="004509B9" w:rsidRPr="00964C36" w:rsidRDefault="004509B9" w:rsidP="00964C36">
      <w:pPr>
        <w:rPr>
          <w:rFonts w:ascii="Times" w:hAnsi="Times" w:cs="Times"/>
          <w:sz w:val="24"/>
          <w:szCs w:val="24"/>
        </w:rPr>
      </w:pPr>
    </w:p>
    <w:p w14:paraId="01E914C5" w14:textId="0AC56B44" w:rsidR="00964C36" w:rsidRPr="004509B9" w:rsidRDefault="00964C36" w:rsidP="00964C36">
      <w:pPr>
        <w:rPr>
          <w:b/>
          <w:bCs/>
          <w:sz w:val="24"/>
          <w:szCs w:val="24"/>
        </w:rPr>
      </w:pPr>
      <w:bookmarkStart w:id="16" w:name="using-r-for-bioassessment-application"/>
      <w:r w:rsidRPr="004509B9">
        <w:rPr>
          <w:b/>
          <w:bCs/>
          <w:sz w:val="24"/>
          <w:szCs w:val="24"/>
        </w:rPr>
        <w:t>Using R for bioassessment application</w:t>
      </w:r>
      <w:bookmarkEnd w:id="16"/>
    </w:p>
    <w:p w14:paraId="52B0B936" w14:textId="77777777" w:rsidR="004509B9" w:rsidRPr="00964C36" w:rsidRDefault="004509B9" w:rsidP="00964C36">
      <w:pPr>
        <w:rPr>
          <w:rFonts w:ascii="Times" w:hAnsi="Times" w:cs="Times"/>
          <w:sz w:val="24"/>
          <w:szCs w:val="24"/>
        </w:rPr>
      </w:pPr>
    </w:p>
    <w:p w14:paraId="65CE8D26" w14:textId="01A5D9C3" w:rsidR="00964C36" w:rsidRDefault="00964C36" w:rsidP="00964C36">
      <w:pPr>
        <w:rPr>
          <w:rFonts w:ascii="Times" w:hAnsi="Times" w:cs="Times"/>
          <w:sz w:val="24"/>
          <w:szCs w:val="24"/>
        </w:rPr>
      </w:pPr>
      <w:r w:rsidRPr="00964C36">
        <w:rPr>
          <w:rFonts w:ascii="Times" w:hAnsi="Times" w:cs="Times"/>
          <w:sz w:val="24"/>
          <w:szCs w:val="24"/>
        </w:rPr>
        <w:t xml:space="preserve">The R statistical programming language (RDCT </w:t>
      </w:r>
      <w:r w:rsidRPr="00F71580">
        <w:rPr>
          <w:rFonts w:ascii="Times" w:hAnsi="Times" w:cs="Times"/>
          <w:sz w:val="24"/>
          <w:szCs w:val="24"/>
        </w:rPr>
        <w:t>2018</w:t>
      </w:r>
      <w:r w:rsidRPr="00964C36">
        <w:rPr>
          <w:rFonts w:ascii="Times" w:hAnsi="Times" w:cs="Times"/>
          <w:sz w:val="24"/>
          <w:szCs w:val="24"/>
        </w:rPr>
        <w:t xml:space="preserve">) is one of the most commonly used analysis platforms in the environmental sciences (Lai et al. </w:t>
      </w:r>
      <w:r w:rsidRPr="00F71580">
        <w:rPr>
          <w:rFonts w:ascii="Times" w:hAnsi="Times" w:cs="Times"/>
          <w:sz w:val="24"/>
          <w:szCs w:val="24"/>
        </w:rPr>
        <w:t>2019</w:t>
      </w:r>
      <w:r w:rsidRPr="00964C36">
        <w:rPr>
          <w:rFonts w:ascii="Times" w:hAnsi="Times" w:cs="Times"/>
          <w:sz w:val="24"/>
          <w:szCs w:val="24"/>
        </w:rPr>
        <w:t xml:space="preserve">, Slater et al. </w:t>
      </w:r>
      <w:r w:rsidRPr="00F71580">
        <w:rPr>
          <w:rFonts w:ascii="Times" w:hAnsi="Times" w:cs="Times"/>
          <w:sz w:val="24"/>
          <w:szCs w:val="24"/>
        </w:rPr>
        <w:t>2019</w:t>
      </w:r>
      <w:r w:rsidRPr="00964C36">
        <w:rPr>
          <w:rFonts w:ascii="Times" w:hAnsi="Times" w:cs="Times"/>
          <w:sz w:val="24"/>
          <w:szCs w:val="24"/>
        </w:rPr>
        <w:t xml:space="preserve">) and many existing R packages have value for the bioassessment community (Table 2). For managing the day to day tasks of working with multiple datasets,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suite of packages provides the necessary tools to import, wrangle, explore, and plot almost any data type (Wickham </w:t>
      </w:r>
      <w:r w:rsidRPr="00F71580">
        <w:rPr>
          <w:rFonts w:ascii="Times" w:hAnsi="Times" w:cs="Times"/>
          <w:sz w:val="24"/>
          <w:szCs w:val="24"/>
        </w:rPr>
        <w:t>2017</w:t>
      </w:r>
      <w:r w:rsidRPr="00964C36">
        <w:rPr>
          <w:rFonts w:ascii="Times" w:hAnsi="Times" w:cs="Times"/>
          <w:sz w:val="24"/>
          <w:szCs w:val="24"/>
        </w:rPr>
        <w:t xml:space="preserve">).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also includes the powerful ggplot2 package that is based on a syntactical grammar of graphics for plotting (Wilkinson </w:t>
      </w:r>
      <w:r w:rsidRPr="00F71580">
        <w:rPr>
          <w:rFonts w:ascii="Times" w:hAnsi="Times" w:cs="Times"/>
          <w:sz w:val="24"/>
          <w:szCs w:val="24"/>
        </w:rPr>
        <w:t>2005</w:t>
      </w:r>
      <w:r w:rsidRPr="00964C36">
        <w:rPr>
          <w:rFonts w:ascii="Times" w:hAnsi="Times" w:cs="Times"/>
          <w:sz w:val="24"/>
          <w:szCs w:val="24"/>
        </w:rPr>
        <w:t xml:space="preserve">, Wickham </w:t>
      </w:r>
      <w:r w:rsidRPr="00F71580">
        <w:rPr>
          <w:rFonts w:ascii="Times" w:hAnsi="Times" w:cs="Times"/>
          <w:sz w:val="24"/>
          <w:szCs w:val="24"/>
        </w:rPr>
        <w:t>2009</w:t>
      </w:r>
      <w:r w:rsidRPr="00964C36">
        <w:rPr>
          <w:rFonts w:ascii="Times" w:hAnsi="Times" w:cs="Times"/>
          <w:sz w:val="24"/>
          <w:szCs w:val="24"/>
        </w:rPr>
        <w:t xml:space="preserve">). This package provides a set of independent plotting instructions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w:t>
      </w:r>
    </w:p>
    <w:p w14:paraId="75D6BB76" w14:textId="77777777" w:rsidR="004509B9" w:rsidRPr="00964C36" w:rsidRDefault="004509B9" w:rsidP="00964C36">
      <w:pPr>
        <w:rPr>
          <w:rFonts w:ascii="Times" w:hAnsi="Times" w:cs="Times"/>
          <w:sz w:val="24"/>
          <w:szCs w:val="24"/>
        </w:rPr>
      </w:pPr>
    </w:p>
    <w:p w14:paraId="4009E4DE" w14:textId="5682E9B1" w:rsidR="00964C36" w:rsidRDefault="00964C36" w:rsidP="00964C36">
      <w:pPr>
        <w:rPr>
          <w:rFonts w:ascii="Times" w:hAnsi="Times" w:cs="Times"/>
          <w:sz w:val="24"/>
          <w:szCs w:val="24"/>
        </w:rPr>
      </w:pPr>
      <w:r w:rsidRPr="00964C36">
        <w:rPr>
          <w:rFonts w:ascii="Times" w:hAnsi="Times" w:cs="Times"/>
          <w:sz w:val="24"/>
          <w:szCs w:val="24"/>
        </w:rPr>
        <w:t>Bioassessment data are inherently spatial and recent package development has greatly improved the ability to analyze and map geospatial data in R. The raster package can used to read/write, manipulate, analyze, and model grid-based spatial data (</w:t>
      </w:r>
      <w:proofErr w:type="spellStart"/>
      <w:r w:rsidRPr="00964C36">
        <w:rPr>
          <w:rFonts w:ascii="Times" w:hAnsi="Times" w:cs="Times"/>
          <w:sz w:val="24"/>
          <w:szCs w:val="24"/>
        </w:rPr>
        <w:t>Hijmans</w:t>
      </w:r>
      <w:proofErr w:type="spellEnd"/>
      <w:r w:rsidRPr="00964C36">
        <w:rPr>
          <w:rFonts w:ascii="Times" w:hAnsi="Times" w:cs="Times"/>
          <w:sz w:val="24"/>
          <w:szCs w:val="24"/>
        </w:rPr>
        <w:t xml:space="preserve"> </w:t>
      </w:r>
      <w:r w:rsidRPr="00F71580">
        <w:rPr>
          <w:rFonts w:ascii="Times" w:hAnsi="Times" w:cs="Times"/>
          <w:sz w:val="24"/>
          <w:szCs w:val="24"/>
        </w:rPr>
        <w:t>2019</w:t>
      </w:r>
      <w:r w:rsidRPr="00964C36">
        <w:rPr>
          <w:rFonts w:ascii="Times" w:hAnsi="Times" w:cs="Times"/>
          <w:sz w:val="24"/>
          <w:szCs w:val="24"/>
        </w:rPr>
        <w:t xml:space="preserve">), which are often common supporting layers for bioassessment (e.g., elevation or climate data). For vector data (i.e., points, lines, and polygons), the sf package (“simple features”, </w:t>
      </w:r>
      <w:proofErr w:type="spellStart"/>
      <w:r w:rsidRPr="00964C36">
        <w:rPr>
          <w:rFonts w:ascii="Times" w:hAnsi="Times" w:cs="Times"/>
          <w:sz w:val="24"/>
          <w:szCs w:val="24"/>
        </w:rPr>
        <w:t>Pebesma</w:t>
      </w:r>
      <w:proofErr w:type="spellEnd"/>
      <w:r w:rsidRPr="00964C36">
        <w:rPr>
          <w:rFonts w:ascii="Times" w:hAnsi="Times" w:cs="Times"/>
          <w:sz w:val="24"/>
          <w:szCs w:val="24"/>
        </w:rPr>
        <w:t xml:space="preserve"> </w:t>
      </w:r>
      <w:r w:rsidRPr="00F71580">
        <w:rPr>
          <w:rFonts w:ascii="Times" w:hAnsi="Times" w:cs="Times"/>
          <w:sz w:val="24"/>
          <w:szCs w:val="24"/>
        </w:rPr>
        <w:t>2018</w:t>
      </w:r>
      <w:r w:rsidRPr="00964C36">
        <w:rPr>
          <w:rFonts w:ascii="Times" w:hAnsi="Times" w:cs="Times"/>
          <w:sz w:val="24"/>
          <w:szCs w:val="24"/>
        </w:rPr>
        <w:t xml:space="preserve">) uses principles of data storage that parallel those from the </w:t>
      </w:r>
      <w:proofErr w:type="spellStart"/>
      <w:r w:rsidRPr="00964C36">
        <w:rPr>
          <w:rFonts w:ascii="Times" w:hAnsi="Times" w:cs="Times"/>
          <w:sz w:val="24"/>
          <w:szCs w:val="24"/>
        </w:rPr>
        <w:t>tidyverse</w:t>
      </w:r>
      <w:proofErr w:type="spellEnd"/>
      <w:r w:rsidRPr="00964C36">
        <w:rPr>
          <w:rFonts w:ascii="Times" w:hAnsi="Times" w:cs="Times"/>
          <w:sz w:val="24"/>
          <w:szCs w:val="24"/>
        </w:rPr>
        <w:t xml:space="preserve"> by representing spatial objects in a tidy and tabular format. This facilitates analysis by presenting complex spatial structures in a readable format that can be integrated in workflows with existing packages, including other mapping packages (e.g., leaflet, Cheng et al. </w:t>
      </w:r>
      <w:r w:rsidRPr="00F71580">
        <w:rPr>
          <w:rFonts w:ascii="Times" w:hAnsi="Times" w:cs="Times"/>
          <w:sz w:val="24"/>
          <w:szCs w:val="24"/>
        </w:rPr>
        <w:t>2018</w:t>
      </w:r>
      <w:r w:rsidRPr="00964C36">
        <w:rPr>
          <w:rFonts w:ascii="Times" w:hAnsi="Times" w:cs="Times"/>
          <w:sz w:val="24"/>
          <w:szCs w:val="24"/>
        </w:rPr>
        <w:t xml:space="preserve">, or </w:t>
      </w:r>
      <w:proofErr w:type="spellStart"/>
      <w:r w:rsidRPr="00964C36">
        <w:rPr>
          <w:rFonts w:ascii="Times" w:hAnsi="Times" w:cs="Times"/>
          <w:sz w:val="24"/>
          <w:szCs w:val="24"/>
        </w:rPr>
        <w:t>mapview</w:t>
      </w:r>
      <w:proofErr w:type="spellEnd"/>
      <w:r w:rsidRPr="00964C36">
        <w:rPr>
          <w:rFonts w:ascii="Times" w:hAnsi="Times" w:cs="Times"/>
          <w:sz w:val="24"/>
          <w:szCs w:val="24"/>
        </w:rPr>
        <w:t xml:space="preserve">, </w:t>
      </w:r>
      <w:proofErr w:type="spellStart"/>
      <w:r w:rsidRPr="00964C36">
        <w:rPr>
          <w:rFonts w:ascii="Times" w:hAnsi="Times" w:cs="Times"/>
          <w:sz w:val="24"/>
          <w:szCs w:val="24"/>
        </w:rPr>
        <w:t>Appelhans</w:t>
      </w:r>
      <w:proofErr w:type="spellEnd"/>
      <w:r w:rsidRPr="00964C36">
        <w:rPr>
          <w:rFonts w:ascii="Times" w:hAnsi="Times" w:cs="Times"/>
          <w:sz w:val="24"/>
          <w:szCs w:val="24"/>
        </w:rPr>
        <w:t xml:space="preserve"> et al. </w:t>
      </w:r>
      <w:r w:rsidRPr="00F71580">
        <w:rPr>
          <w:rFonts w:ascii="Times" w:hAnsi="Times" w:cs="Times"/>
          <w:sz w:val="24"/>
          <w:szCs w:val="24"/>
        </w:rPr>
        <w:t>2018</w:t>
      </w:r>
      <w:r w:rsidRPr="00964C36">
        <w:rPr>
          <w:rFonts w:ascii="Times" w:hAnsi="Times" w:cs="Times"/>
          <w:sz w:val="24"/>
          <w:szCs w:val="24"/>
        </w:rPr>
        <w:t xml:space="preserve">). This allows the research team to </w:t>
      </w:r>
      <w:r w:rsidRPr="00964C36">
        <w:rPr>
          <w:rFonts w:ascii="Times" w:hAnsi="Times" w:cs="Times"/>
          <w:sz w:val="24"/>
          <w:szCs w:val="24"/>
        </w:rPr>
        <w:lastRenderedPageBreak/>
        <w:t>use a workflow that is focused in a single environment, rather than using separate software for statistical and geospatial analysis.</w:t>
      </w:r>
    </w:p>
    <w:p w14:paraId="3EC9F52E" w14:textId="77777777" w:rsidR="004509B9" w:rsidRPr="00964C36" w:rsidRDefault="004509B9" w:rsidP="00964C36">
      <w:pPr>
        <w:rPr>
          <w:rFonts w:ascii="Times" w:hAnsi="Times" w:cs="Times"/>
          <w:sz w:val="24"/>
          <w:szCs w:val="24"/>
        </w:rPr>
      </w:pPr>
    </w:p>
    <w:p w14:paraId="569DDF01" w14:textId="5D14B13B" w:rsidR="00964C36" w:rsidRDefault="00E41501" w:rsidP="00964C36">
      <w:pPr>
        <w:rPr>
          <w:rFonts w:ascii="Times" w:hAnsi="Times" w:cs="Times"/>
          <w:sz w:val="24"/>
          <w:szCs w:val="24"/>
        </w:rPr>
      </w:pPr>
      <w:r>
        <w:rPr>
          <w:rFonts w:ascii="Times" w:hAnsi="Times" w:cs="Times"/>
          <w:sz w:val="24"/>
          <w:szCs w:val="24"/>
        </w:rPr>
        <w:t>R is fundamentally a statistical language and s</w:t>
      </w:r>
      <w:r w:rsidR="00964C36" w:rsidRPr="00964C36">
        <w:rPr>
          <w:rFonts w:ascii="Times" w:hAnsi="Times" w:cs="Times"/>
          <w:sz w:val="24"/>
          <w:szCs w:val="24"/>
        </w:rPr>
        <w:t xml:space="preserve">everal existing R packages can be used to </w:t>
      </w:r>
      <w:r>
        <w:rPr>
          <w:rFonts w:ascii="Times" w:hAnsi="Times" w:cs="Times"/>
          <w:sz w:val="24"/>
          <w:szCs w:val="24"/>
        </w:rPr>
        <w:t>evaluate and support bioassessment data</w:t>
      </w:r>
      <w:r w:rsidR="00964C36" w:rsidRPr="00964C36">
        <w:rPr>
          <w:rFonts w:ascii="Times" w:hAnsi="Times" w:cs="Times"/>
          <w:sz w:val="24"/>
          <w:szCs w:val="24"/>
        </w:rPr>
        <w:t xml:space="preserve">. Random forest models have been used to develop predictive bioassessment indices that compare observed taxa to modeled expectations (i.e., O/E indices). The </w:t>
      </w:r>
      <w:proofErr w:type="spellStart"/>
      <w:r w:rsidR="00964C36" w:rsidRPr="00964C36">
        <w:rPr>
          <w:rFonts w:ascii="Times" w:hAnsi="Times" w:cs="Times"/>
          <w:sz w:val="24"/>
          <w:szCs w:val="24"/>
        </w:rPr>
        <w:t>randomForest</w:t>
      </w:r>
      <w:proofErr w:type="spellEnd"/>
      <w:r w:rsidR="00964C36" w:rsidRPr="00964C36">
        <w:rPr>
          <w:rFonts w:ascii="Times" w:hAnsi="Times" w:cs="Times"/>
          <w:sz w:val="24"/>
          <w:szCs w:val="24"/>
        </w:rPr>
        <w:t xml:space="preserve"> package (</w:t>
      </w:r>
      <w:proofErr w:type="spellStart"/>
      <w:r w:rsidR="00964C36" w:rsidRPr="00964C36">
        <w:rPr>
          <w:rFonts w:ascii="Times" w:hAnsi="Times" w:cs="Times"/>
          <w:sz w:val="24"/>
          <w:szCs w:val="24"/>
        </w:rPr>
        <w:t>Liaw</w:t>
      </w:r>
      <w:proofErr w:type="spellEnd"/>
      <w:r w:rsidR="00964C36" w:rsidRPr="00964C36">
        <w:rPr>
          <w:rFonts w:ascii="Times" w:hAnsi="Times" w:cs="Times"/>
          <w:sz w:val="24"/>
          <w:szCs w:val="24"/>
        </w:rPr>
        <w:t xml:space="preserve"> and Wiener </w:t>
      </w:r>
      <w:r w:rsidR="00964C36" w:rsidRPr="00F71580">
        <w:rPr>
          <w:rFonts w:ascii="Times" w:hAnsi="Times" w:cs="Times"/>
          <w:sz w:val="24"/>
          <w:szCs w:val="24"/>
        </w:rPr>
        <w:t>2002</w:t>
      </w:r>
      <w:r w:rsidR="00964C36" w:rsidRPr="00964C36">
        <w:rPr>
          <w:rFonts w:ascii="Times" w:hAnsi="Times" w:cs="Times"/>
          <w:sz w:val="24"/>
          <w:szCs w:val="24"/>
        </w:rPr>
        <w:t>) uses an ensemble learning approach that is robust to complex, non-linear relationships and interactions between variables. These models are particularly useful with large, regional datasets that describe natural and anthropogenic gradients in condition (</w:t>
      </w:r>
      <w:proofErr w:type="spellStart"/>
      <w:r w:rsidR="00964C36" w:rsidRPr="00964C36">
        <w:rPr>
          <w:rFonts w:ascii="Times" w:hAnsi="Times" w:cs="Times"/>
          <w:sz w:val="24"/>
          <w:szCs w:val="24"/>
        </w:rPr>
        <w:t>Laan</w:t>
      </w:r>
      <w:proofErr w:type="spellEnd"/>
      <w:r w:rsidR="00964C36" w:rsidRPr="00964C36">
        <w:rPr>
          <w:rFonts w:ascii="Times" w:hAnsi="Times" w:cs="Times"/>
          <w:sz w:val="24"/>
          <w:szCs w:val="24"/>
        </w:rPr>
        <w:t xml:space="preserve"> and Hawkins </w:t>
      </w:r>
      <w:r w:rsidR="00964C36" w:rsidRPr="00F71580">
        <w:rPr>
          <w:rFonts w:ascii="Times" w:hAnsi="Times" w:cs="Times"/>
          <w:sz w:val="24"/>
          <w:szCs w:val="24"/>
        </w:rPr>
        <w:t>2014</w:t>
      </w:r>
      <w:r w:rsidR="00964C36" w:rsidRPr="00964C36">
        <w:rPr>
          <w:rFonts w:ascii="Times" w:hAnsi="Times" w:cs="Times"/>
          <w:sz w:val="24"/>
          <w:szCs w:val="24"/>
        </w:rPr>
        <w:t xml:space="preserve">, Mazor et al. </w:t>
      </w:r>
      <w:r w:rsidR="00964C36" w:rsidRPr="00F71580">
        <w:rPr>
          <w:rFonts w:ascii="Times" w:hAnsi="Times" w:cs="Times"/>
          <w:sz w:val="24"/>
          <w:szCs w:val="24"/>
        </w:rPr>
        <w:t>2016</w:t>
      </w:r>
      <w:r w:rsidR="00964C36" w:rsidRPr="00964C36">
        <w:rPr>
          <w:rFonts w:ascii="Times" w:hAnsi="Times" w:cs="Times"/>
          <w:sz w:val="24"/>
          <w:szCs w:val="24"/>
        </w:rPr>
        <w:t xml:space="preserve">). The </w:t>
      </w:r>
      <w:proofErr w:type="spellStart"/>
      <w:r w:rsidR="00964C36" w:rsidRPr="00964C36">
        <w:rPr>
          <w:rFonts w:ascii="Times" w:hAnsi="Times" w:cs="Times"/>
          <w:sz w:val="24"/>
          <w:szCs w:val="24"/>
        </w:rPr>
        <w:t>nlme</w:t>
      </w:r>
      <w:proofErr w:type="spellEnd"/>
      <w:r w:rsidR="00964C36" w:rsidRPr="00964C36">
        <w:rPr>
          <w:rFonts w:ascii="Times" w:hAnsi="Times" w:cs="Times"/>
          <w:sz w:val="24"/>
          <w:szCs w:val="24"/>
        </w:rPr>
        <w:t xml:space="preserve"> package can be used to create non-linear mixed effect models that are more flexible than standard regression approaches (Pinheiro et al. </w:t>
      </w:r>
      <w:r w:rsidR="00964C36" w:rsidRPr="00F71580">
        <w:rPr>
          <w:rFonts w:ascii="Times" w:hAnsi="Times" w:cs="Times"/>
          <w:sz w:val="24"/>
          <w:szCs w:val="24"/>
        </w:rPr>
        <w:t>2018</w:t>
      </w:r>
      <w:r w:rsidR="00964C36" w:rsidRPr="00964C36">
        <w:rPr>
          <w:rFonts w:ascii="Times" w:hAnsi="Times" w:cs="Times"/>
          <w:sz w:val="24"/>
          <w:szCs w:val="24"/>
        </w:rPr>
        <w:t xml:space="preserve">). The </w:t>
      </w:r>
      <w:proofErr w:type="spellStart"/>
      <w:r w:rsidR="00964C36" w:rsidRPr="00964C36">
        <w:rPr>
          <w:rFonts w:ascii="Times" w:hAnsi="Times" w:cs="Times"/>
          <w:sz w:val="24"/>
          <w:szCs w:val="24"/>
        </w:rPr>
        <w:t>nlme</w:t>
      </w:r>
      <w:proofErr w:type="spellEnd"/>
      <w:r w:rsidR="00964C36" w:rsidRPr="00964C36">
        <w:rPr>
          <w:rFonts w:ascii="Times" w:hAnsi="Times" w:cs="Times"/>
          <w:sz w:val="24"/>
          <w:szCs w:val="24"/>
        </w:rPr>
        <w:t xml:space="preserve"> package can develop models for nested sampling designs, such as repeat visits to sample sites or otherwise confounding variables that contribute information but are not unique observations (Mazor et al. </w:t>
      </w:r>
      <w:r w:rsidR="00964C36" w:rsidRPr="00F71580">
        <w:rPr>
          <w:rFonts w:ascii="Times" w:hAnsi="Times" w:cs="Times"/>
          <w:sz w:val="24"/>
          <w:szCs w:val="24"/>
        </w:rPr>
        <w:t>2014</w:t>
      </w:r>
      <w:r w:rsidR="00964C36" w:rsidRPr="00964C36">
        <w:rPr>
          <w:rFonts w:ascii="Times" w:hAnsi="Times" w:cs="Times"/>
          <w:sz w:val="24"/>
          <w:szCs w:val="24"/>
        </w:rPr>
        <w:t xml:space="preserve">). The </w:t>
      </w:r>
      <w:proofErr w:type="spellStart"/>
      <w:r w:rsidR="00964C36" w:rsidRPr="00964C36">
        <w:rPr>
          <w:rFonts w:ascii="Times" w:hAnsi="Times" w:cs="Times"/>
          <w:sz w:val="24"/>
          <w:szCs w:val="24"/>
        </w:rPr>
        <w:t>mgcv</w:t>
      </w:r>
      <w:proofErr w:type="spellEnd"/>
      <w:r w:rsidR="00964C36" w:rsidRPr="00964C36">
        <w:rPr>
          <w:rFonts w:ascii="Times" w:hAnsi="Times" w:cs="Times"/>
          <w:sz w:val="24"/>
          <w:szCs w:val="24"/>
        </w:rPr>
        <w:t xml:space="preserve"> package provides similar functionality as </w:t>
      </w:r>
      <w:proofErr w:type="spellStart"/>
      <w:r w:rsidR="00964C36" w:rsidRPr="00964C36">
        <w:rPr>
          <w:rFonts w:ascii="Times" w:hAnsi="Times" w:cs="Times"/>
          <w:sz w:val="24"/>
          <w:szCs w:val="24"/>
        </w:rPr>
        <w:t>nlme</w:t>
      </w:r>
      <w:proofErr w:type="spellEnd"/>
      <w:r w:rsidR="00964C36" w:rsidRPr="00964C36">
        <w:rPr>
          <w:rFonts w:ascii="Times" w:hAnsi="Times" w:cs="Times"/>
          <w:sz w:val="24"/>
          <w:szCs w:val="24"/>
        </w:rPr>
        <w:t xml:space="preserve">, but uses an additive modeling approach where individual effects can be evaluated as the sum of smoothed terms (Wood </w:t>
      </w:r>
      <w:r w:rsidR="00964C36" w:rsidRPr="00F71580">
        <w:rPr>
          <w:rFonts w:ascii="Times" w:hAnsi="Times" w:cs="Times"/>
          <w:sz w:val="24"/>
          <w:szCs w:val="24"/>
        </w:rPr>
        <w:t>2017</w:t>
      </w:r>
      <w:r w:rsidR="00964C36" w:rsidRPr="00964C36">
        <w:rPr>
          <w:rFonts w:ascii="Times" w:hAnsi="Times" w:cs="Times"/>
          <w:sz w:val="24"/>
          <w:szCs w:val="24"/>
        </w:rPr>
        <w:t xml:space="preserve">). The </w:t>
      </w:r>
      <w:proofErr w:type="spellStart"/>
      <w:r w:rsidR="00964C36" w:rsidRPr="00964C36">
        <w:rPr>
          <w:rFonts w:ascii="Times" w:hAnsi="Times" w:cs="Times"/>
          <w:sz w:val="24"/>
          <w:szCs w:val="24"/>
        </w:rPr>
        <w:t>mgcv</w:t>
      </w:r>
      <w:proofErr w:type="spellEnd"/>
      <w:r w:rsidR="00964C36" w:rsidRPr="00964C36">
        <w:rPr>
          <w:rFonts w:ascii="Times" w:hAnsi="Times" w:cs="Times"/>
          <w:sz w:val="24"/>
          <w:szCs w:val="24"/>
        </w:rPr>
        <w:t xml:space="preserve"> package is often applied to model biological response to stressor gradients (Yuan </w:t>
      </w:r>
      <w:r w:rsidR="00964C36" w:rsidRPr="00F71580">
        <w:rPr>
          <w:rFonts w:ascii="Times" w:hAnsi="Times" w:cs="Times"/>
          <w:sz w:val="24"/>
          <w:szCs w:val="24"/>
        </w:rPr>
        <w:t>2004</w:t>
      </w:r>
      <w:r w:rsidR="00964C36" w:rsidRPr="00964C36">
        <w:rPr>
          <w:rFonts w:ascii="Times" w:hAnsi="Times" w:cs="Times"/>
          <w:sz w:val="24"/>
          <w:szCs w:val="24"/>
        </w:rPr>
        <w:t xml:space="preserve">, Taylor et al. </w:t>
      </w:r>
      <w:r w:rsidR="00964C36" w:rsidRPr="00F71580">
        <w:rPr>
          <w:rFonts w:ascii="Times" w:hAnsi="Times" w:cs="Times"/>
          <w:sz w:val="24"/>
          <w:szCs w:val="24"/>
        </w:rPr>
        <w:t>2014</w:t>
      </w:r>
      <w:r w:rsidR="00964C36" w:rsidRPr="00964C36">
        <w:rPr>
          <w:rFonts w:ascii="Times" w:hAnsi="Times" w:cs="Times"/>
          <w:sz w:val="24"/>
          <w:szCs w:val="24"/>
        </w:rPr>
        <w:t>)</w:t>
      </w:r>
    </w:p>
    <w:p w14:paraId="044AEBF2" w14:textId="77777777" w:rsidR="004509B9" w:rsidRPr="00964C36" w:rsidRDefault="004509B9" w:rsidP="00964C36">
      <w:pPr>
        <w:rPr>
          <w:rFonts w:ascii="Times" w:hAnsi="Times" w:cs="Times"/>
          <w:sz w:val="24"/>
          <w:szCs w:val="24"/>
        </w:rPr>
      </w:pPr>
    </w:p>
    <w:p w14:paraId="018118B6" w14:textId="18860E70" w:rsidR="00964C36" w:rsidRDefault="00964C36" w:rsidP="00964C36">
      <w:pPr>
        <w:rPr>
          <w:rFonts w:ascii="Times" w:hAnsi="Times" w:cs="Times"/>
          <w:sz w:val="24"/>
          <w:szCs w:val="24"/>
        </w:rPr>
      </w:pPr>
      <w:r w:rsidRPr="00964C36">
        <w:rPr>
          <w:rFonts w:ascii="Times" w:hAnsi="Times" w:cs="Times"/>
          <w:sz w:val="24"/>
          <w:szCs w:val="24"/>
        </w:rPr>
        <w:t xml:space="preserve">Other R packages have been developed specifically for bioassessment. For example, the TITAN2 package can be used to develop quantitative evidence of taxon-specific changes in abundance and occurrence across environmental gradients (Baker et al. </w:t>
      </w:r>
      <w:r w:rsidRPr="00F71580">
        <w:rPr>
          <w:rFonts w:ascii="Times" w:hAnsi="Times" w:cs="Times"/>
          <w:sz w:val="24"/>
          <w:szCs w:val="24"/>
        </w:rPr>
        <w:t>2015</w:t>
      </w:r>
      <w:r w:rsidRPr="00964C36">
        <w:rPr>
          <w:rFonts w:ascii="Times" w:hAnsi="Times" w:cs="Times"/>
          <w:sz w:val="24"/>
          <w:szCs w:val="24"/>
        </w:rPr>
        <w:t xml:space="preserve">). Results from this package can support exploratory analysis for developing bioassessment products, such as identifying indicator species or establishing numeric criteria (Taylor et al. </w:t>
      </w:r>
      <w:r w:rsidRPr="00F71580">
        <w:rPr>
          <w:rFonts w:ascii="Times" w:hAnsi="Times" w:cs="Times"/>
          <w:sz w:val="24"/>
          <w:szCs w:val="24"/>
        </w:rPr>
        <w:t>2018</w:t>
      </w:r>
      <w:r w:rsidRPr="00964C36">
        <w:rPr>
          <w:rFonts w:ascii="Times" w:hAnsi="Times" w:cs="Times"/>
          <w:sz w:val="24"/>
          <w:szCs w:val="24"/>
        </w:rPr>
        <w:t xml:space="preserve">). The results can be also be used post hoc to evaluate potential response of a biological index with changing environmental conditions, such as proposed management actions for rehabilitation (King et al. </w:t>
      </w:r>
      <w:r w:rsidRPr="00F71580">
        <w:rPr>
          <w:rFonts w:ascii="Times" w:hAnsi="Times" w:cs="Times"/>
          <w:sz w:val="24"/>
          <w:szCs w:val="24"/>
        </w:rPr>
        <w:t>2011</w:t>
      </w:r>
      <w:r w:rsidRPr="00964C36">
        <w:rPr>
          <w:rFonts w:ascii="Times" w:hAnsi="Times" w:cs="Times"/>
          <w:sz w:val="24"/>
          <w:szCs w:val="24"/>
        </w:rPr>
        <w:t xml:space="preserve">). Alternatively, the </w:t>
      </w:r>
      <w:proofErr w:type="spellStart"/>
      <w:r w:rsidRPr="00964C36">
        <w:rPr>
          <w:rFonts w:ascii="Times" w:hAnsi="Times" w:cs="Times"/>
          <w:sz w:val="24"/>
          <w:szCs w:val="24"/>
        </w:rPr>
        <w:t>indicspecies</w:t>
      </w:r>
      <w:proofErr w:type="spellEnd"/>
      <w:r w:rsidRPr="00964C36">
        <w:rPr>
          <w:rFonts w:ascii="Times" w:hAnsi="Times" w:cs="Times"/>
          <w:sz w:val="24"/>
          <w:szCs w:val="24"/>
        </w:rPr>
        <w:t xml:space="preserve"> package provides similar functionality but is based only on species occurrence or abundance matrices across sites (De Caceres and Legendre </w:t>
      </w:r>
      <w:r w:rsidRPr="00F71580">
        <w:rPr>
          <w:rFonts w:ascii="Times" w:hAnsi="Times" w:cs="Times"/>
          <w:sz w:val="24"/>
          <w:szCs w:val="24"/>
        </w:rPr>
        <w:t>2009</w:t>
      </w:r>
      <w:r w:rsidRPr="00964C36">
        <w:rPr>
          <w:rFonts w:ascii="Times" w:hAnsi="Times" w:cs="Times"/>
          <w:sz w:val="24"/>
          <w:szCs w:val="24"/>
        </w:rPr>
        <w:t xml:space="preserve">). This package can be used to identify species </w:t>
      </w:r>
      <w:r w:rsidR="00E3169D">
        <w:rPr>
          <w:rFonts w:ascii="Times" w:hAnsi="Times" w:cs="Times"/>
          <w:sz w:val="24"/>
          <w:szCs w:val="24"/>
        </w:rPr>
        <w:t>at</w:t>
      </w:r>
      <w:r w:rsidRPr="00964C36">
        <w:rPr>
          <w:rFonts w:ascii="Times" w:hAnsi="Times" w:cs="Times"/>
          <w:sz w:val="24"/>
          <w:szCs w:val="24"/>
        </w:rPr>
        <w:t xml:space="preserve"> sites if continuous environmental data are unavailable, such as those that are representative of reference conditions (</w:t>
      </w:r>
      <w:proofErr w:type="spellStart"/>
      <w:r w:rsidRPr="00964C36">
        <w:rPr>
          <w:rFonts w:ascii="Times" w:hAnsi="Times" w:cs="Times"/>
          <w:sz w:val="24"/>
          <w:szCs w:val="24"/>
        </w:rPr>
        <w:t>Bried</w:t>
      </w:r>
      <w:proofErr w:type="spellEnd"/>
      <w:r w:rsidRPr="00964C36">
        <w:rPr>
          <w:rFonts w:ascii="Times" w:hAnsi="Times" w:cs="Times"/>
          <w:sz w:val="24"/>
          <w:szCs w:val="24"/>
        </w:rPr>
        <w:t xml:space="preserve"> et al. </w:t>
      </w:r>
      <w:r w:rsidRPr="00F71580">
        <w:rPr>
          <w:rFonts w:ascii="Times" w:hAnsi="Times" w:cs="Times"/>
          <w:sz w:val="24"/>
          <w:szCs w:val="24"/>
        </w:rPr>
        <w:t>2014</w:t>
      </w:r>
      <w:r w:rsidRPr="00964C36">
        <w:rPr>
          <w:rFonts w:ascii="Times" w:hAnsi="Times" w:cs="Times"/>
          <w:sz w:val="24"/>
          <w:szCs w:val="24"/>
        </w:rPr>
        <w:t xml:space="preserve">). Finally, the vegan package has been a staple among community ecologists for multivariate analyses in </w:t>
      </w:r>
      <w:proofErr w:type="gramStart"/>
      <w:r w:rsidRPr="00964C36">
        <w:rPr>
          <w:rFonts w:ascii="Times" w:hAnsi="Times" w:cs="Times"/>
          <w:sz w:val="24"/>
          <w:szCs w:val="24"/>
        </w:rPr>
        <w:t>R</w:t>
      </w:r>
      <w:r w:rsidR="00E3169D">
        <w:rPr>
          <w:rFonts w:ascii="Times" w:hAnsi="Times" w:cs="Times"/>
          <w:sz w:val="24"/>
          <w:szCs w:val="24"/>
        </w:rPr>
        <w:t xml:space="preserve"> </w:t>
      </w:r>
      <w:r w:rsidRPr="00964C36">
        <w:rPr>
          <w:rFonts w:ascii="Times" w:hAnsi="Times" w:cs="Times"/>
          <w:sz w:val="24"/>
          <w:szCs w:val="24"/>
        </w:rPr>
        <w:t xml:space="preserve"> (</w:t>
      </w:r>
      <w:proofErr w:type="gramEnd"/>
      <w:r w:rsidRPr="00964C36">
        <w:rPr>
          <w:rFonts w:ascii="Times" w:hAnsi="Times" w:cs="Times"/>
          <w:sz w:val="24"/>
          <w:szCs w:val="24"/>
        </w:rPr>
        <w:t xml:space="preserve">Oksanen et al. </w:t>
      </w:r>
      <w:r w:rsidRPr="00F71580">
        <w:rPr>
          <w:rFonts w:ascii="Times" w:hAnsi="Times" w:cs="Times"/>
          <w:sz w:val="24"/>
          <w:szCs w:val="24"/>
        </w:rPr>
        <w:t>2018</w:t>
      </w:r>
      <w:r w:rsidRPr="00964C36">
        <w:rPr>
          <w:rFonts w:ascii="Times" w:hAnsi="Times" w:cs="Times"/>
          <w:sz w:val="24"/>
          <w:szCs w:val="24"/>
        </w:rPr>
        <w:t>).</w:t>
      </w:r>
    </w:p>
    <w:p w14:paraId="5DF40FA0" w14:textId="77777777" w:rsidR="004509B9" w:rsidRPr="00964C36" w:rsidRDefault="004509B9" w:rsidP="00964C36">
      <w:pPr>
        <w:rPr>
          <w:rFonts w:ascii="Times" w:hAnsi="Times" w:cs="Times"/>
          <w:sz w:val="24"/>
          <w:szCs w:val="24"/>
        </w:rPr>
      </w:pPr>
    </w:p>
    <w:p w14:paraId="509DAE72" w14:textId="281BE2FE" w:rsidR="00964C36" w:rsidRDefault="00964C36" w:rsidP="00964C36">
      <w:pPr>
        <w:rPr>
          <w:rFonts w:ascii="Times" w:hAnsi="Times" w:cs="Times"/>
          <w:sz w:val="24"/>
          <w:szCs w:val="24"/>
        </w:rPr>
      </w:pPr>
      <w:r w:rsidRPr="00964C36">
        <w:rPr>
          <w:rFonts w:ascii="Times" w:hAnsi="Times" w:cs="Times"/>
          <w:sz w:val="24"/>
          <w:szCs w:val="24"/>
        </w:rPr>
        <w:t xml:space="preserve">Although the R network includes over </w:t>
      </w:r>
      <w:del w:id="17" w:author="Marcus Beck" w:date="2020-06-18T13:19:00Z">
        <w:r w:rsidRPr="00964C36" w:rsidDel="00C22B71">
          <w:rPr>
            <w:rFonts w:ascii="Times" w:hAnsi="Times" w:cs="Times"/>
            <w:sz w:val="24"/>
            <w:szCs w:val="24"/>
          </w:rPr>
          <w:delText xml:space="preserve">10000 </w:delText>
        </w:r>
      </w:del>
      <w:ins w:id="18" w:author="Marcus Beck" w:date="2020-06-18T13:19:00Z">
        <w:r w:rsidR="00C22B71" w:rsidRPr="00964C36">
          <w:rPr>
            <w:rFonts w:ascii="Times" w:hAnsi="Times" w:cs="Times"/>
            <w:sz w:val="24"/>
            <w:szCs w:val="24"/>
          </w:rPr>
          <w:t>1</w:t>
        </w:r>
        <w:r w:rsidR="00C22B71">
          <w:rPr>
            <w:rFonts w:ascii="Times" w:hAnsi="Times" w:cs="Times"/>
            <w:sz w:val="24"/>
            <w:szCs w:val="24"/>
          </w:rPr>
          <w:t>5</w:t>
        </w:r>
        <w:r w:rsidR="00C22B71" w:rsidRPr="00964C36">
          <w:rPr>
            <w:rFonts w:ascii="Times" w:hAnsi="Times" w:cs="Times"/>
            <w:sz w:val="24"/>
            <w:szCs w:val="24"/>
          </w:rPr>
          <w:t xml:space="preserve">000 </w:t>
        </w:r>
      </w:ins>
      <w:r w:rsidRPr="00964C36">
        <w:rPr>
          <w:rFonts w:ascii="Times" w:hAnsi="Times" w:cs="Times"/>
          <w:sz w:val="24"/>
          <w:szCs w:val="24"/>
        </w:rPr>
        <w:t xml:space="preserve">user contributed packages, only a handful of these packages are specific to bioassessment. Community practices have allowed R to reach new audiences where new packages build on the work of others and are transportable between users and operating systems. Formalized communities, such as </w:t>
      </w:r>
      <w:hyperlink r:id="rId17" w:history="1">
        <w:proofErr w:type="spellStart"/>
        <w:r w:rsidRPr="00964C36">
          <w:rPr>
            <w:rStyle w:val="Hyperlink"/>
            <w:rFonts w:ascii="Times" w:hAnsi="Times" w:cs="Times"/>
            <w:sz w:val="24"/>
            <w:szCs w:val="24"/>
          </w:rPr>
          <w:t>rOpenSci</w:t>
        </w:r>
        <w:proofErr w:type="spellEnd"/>
      </w:hyperlink>
      <w:r w:rsidRPr="00964C36">
        <w:rPr>
          <w:rFonts w:ascii="Times" w:hAnsi="Times" w:cs="Times"/>
          <w:sz w:val="24"/>
          <w:szCs w:val="24"/>
        </w:rPr>
        <w:t xml:space="preserve">, encourage standardization and review of contributed packages within the ecological sciences to make scientific data retrieval reproducible. Several tools have also been developed and published in the last five years that greatly simplify the process of creating new packages in R (Wickham </w:t>
      </w:r>
      <w:r w:rsidRPr="00F71580">
        <w:rPr>
          <w:rFonts w:ascii="Times" w:hAnsi="Times" w:cs="Times"/>
          <w:sz w:val="24"/>
          <w:szCs w:val="24"/>
        </w:rPr>
        <w:t>2015</w:t>
      </w:r>
      <w:r w:rsidRPr="00964C36">
        <w:rPr>
          <w:rFonts w:ascii="Times" w:hAnsi="Times" w:cs="Times"/>
          <w:sz w:val="24"/>
          <w:szCs w:val="24"/>
        </w:rPr>
        <w:t xml:space="preserve">, Wickham et al. </w:t>
      </w:r>
      <w:r w:rsidRPr="00F71580">
        <w:rPr>
          <w:rFonts w:ascii="Times" w:hAnsi="Times" w:cs="Times"/>
          <w:sz w:val="24"/>
          <w:szCs w:val="24"/>
        </w:rPr>
        <w:t>2018</w:t>
      </w:r>
      <w:r w:rsidRPr="00964C36">
        <w:rPr>
          <w:rFonts w:ascii="Times" w:hAnsi="Times" w:cs="Times"/>
          <w:sz w:val="24"/>
          <w:szCs w:val="24"/>
        </w:rPr>
        <w:t xml:space="preserve">). The advantages of creating and sharing R packages that are specific to bioassessment </w:t>
      </w:r>
      <w:r w:rsidRPr="00964C36">
        <w:rPr>
          <w:rFonts w:ascii="Times" w:hAnsi="Times" w:cs="Times"/>
          <w:sz w:val="24"/>
          <w:szCs w:val="24"/>
        </w:rPr>
        <w:lastRenderedPageBreak/>
        <w:t>applications are important for several reasons. First, an R package compartmentalizes technical instructions developed during the research phase that can be executed by anyone with access to the software. R packages also require explicit documentation of the functions and data requirements. As such, package users will not only have access to underlying code but also understand the why and what for different package functions.</w:t>
      </w:r>
    </w:p>
    <w:p w14:paraId="69655401" w14:textId="77777777" w:rsidR="004509B9" w:rsidRPr="00964C36" w:rsidRDefault="004509B9" w:rsidP="00964C36">
      <w:pPr>
        <w:rPr>
          <w:rFonts w:ascii="Times" w:hAnsi="Times" w:cs="Times"/>
          <w:sz w:val="24"/>
          <w:szCs w:val="24"/>
        </w:rPr>
      </w:pPr>
    </w:p>
    <w:p w14:paraId="4C3A2B53" w14:textId="1B880687" w:rsidR="00964C36" w:rsidRDefault="00964C36" w:rsidP="00964C36">
      <w:pPr>
        <w:rPr>
          <w:rFonts w:ascii="Times" w:hAnsi="Times" w:cs="Times"/>
          <w:sz w:val="24"/>
          <w:szCs w:val="24"/>
        </w:rPr>
      </w:pPr>
      <w:r w:rsidRPr="00964C36">
        <w:rPr>
          <w:rFonts w:ascii="Times" w:hAnsi="Times" w:cs="Times"/>
          <w:sz w:val="24"/>
          <w:szCs w:val="24"/>
        </w:rPr>
        <w:t xml:space="preserve">Finally, R can be used to create interactive applications that deliver bioassessment products to stakeholders and managers in entirely novel contexts. In particular, the shiny package provides programming tools built around concepts of reactivity, where data inputs and outputs can be modified in real time (Chang et al. </w:t>
      </w:r>
      <w:r w:rsidRPr="00F71580">
        <w:rPr>
          <w:rFonts w:ascii="Times" w:hAnsi="Times" w:cs="Times"/>
          <w:sz w:val="24"/>
          <w:szCs w:val="24"/>
        </w:rPr>
        <w:t>2018</w:t>
      </w:r>
      <w:r w:rsidRPr="00964C36">
        <w:rPr>
          <w:rFonts w:ascii="Times" w:hAnsi="Times" w:cs="Times"/>
          <w:sz w:val="24"/>
          <w:szCs w:val="24"/>
        </w:rPr>
        <w:t>). A shiny application is an interactive user interface that is developed with R code, but is a standalone product that can be used without any programming experience. These applications are deployed online and can extend the reach of bioassessment products to those that require the information for decision-making but otherwise do not have the time or resources to learn R. Applications built in shiny can also be easily linked to other R packages. For example, a shiny website could be created to allow users to upload raw data and estimate and report bioassessment scores using an R package developed externally. Moreover, shiny applications are completely customizable and can be tailored by the developer to the specific needs of any user. This distinction separates shiny from other web-based analysis platforms.</w:t>
      </w:r>
    </w:p>
    <w:p w14:paraId="170D319D" w14:textId="77777777" w:rsidR="004509B9" w:rsidRPr="00964C36" w:rsidRDefault="004509B9" w:rsidP="00964C36">
      <w:pPr>
        <w:rPr>
          <w:rFonts w:ascii="Times" w:hAnsi="Times" w:cs="Times"/>
          <w:sz w:val="24"/>
          <w:szCs w:val="24"/>
        </w:rPr>
      </w:pPr>
    </w:p>
    <w:p w14:paraId="6E9CE145" w14:textId="32F4392D" w:rsidR="00964C36" w:rsidRPr="004509B9" w:rsidRDefault="00964C36" w:rsidP="00964C36">
      <w:pPr>
        <w:rPr>
          <w:b/>
          <w:bCs/>
          <w:sz w:val="28"/>
          <w:szCs w:val="28"/>
        </w:rPr>
      </w:pPr>
      <w:bookmarkStart w:id="19" w:name="X397973545fdf2dcf48aebc59a90e0d17c54c534"/>
      <w:r w:rsidRPr="004509B9">
        <w:rPr>
          <w:b/>
          <w:bCs/>
          <w:sz w:val="28"/>
          <w:szCs w:val="28"/>
        </w:rPr>
        <w:t>Open science in practice: The SCAPE project</w:t>
      </w:r>
      <w:bookmarkEnd w:id="19"/>
    </w:p>
    <w:p w14:paraId="5E42452B" w14:textId="77777777" w:rsidR="004509B9" w:rsidRPr="00964C36" w:rsidRDefault="004509B9" w:rsidP="00964C36">
      <w:pPr>
        <w:rPr>
          <w:rFonts w:ascii="Times" w:hAnsi="Times" w:cs="Times"/>
          <w:sz w:val="24"/>
          <w:szCs w:val="24"/>
        </w:rPr>
      </w:pPr>
    </w:p>
    <w:p w14:paraId="137B1745" w14:textId="3346D4E6" w:rsidR="00964C36" w:rsidRDefault="00964C36" w:rsidP="00964C36">
      <w:pPr>
        <w:rPr>
          <w:rFonts w:ascii="Times" w:hAnsi="Times" w:cs="Times"/>
          <w:sz w:val="24"/>
          <w:szCs w:val="24"/>
        </w:rPr>
      </w:pPr>
      <w:r w:rsidRPr="00964C36">
        <w:rPr>
          <w:rFonts w:ascii="Times" w:hAnsi="Times" w:cs="Times"/>
          <w:sz w:val="24"/>
          <w:szCs w:val="24"/>
        </w:rPr>
        <w:t xml:space="preserve">Although bioassessment products have been sufficiently developed in California (USA), there are no narrative or numeric criteria in place to support designated aquatic life uses in </w:t>
      </w:r>
      <w:proofErr w:type="spellStart"/>
      <w:r w:rsidRPr="00964C36">
        <w:rPr>
          <w:rFonts w:ascii="Times" w:hAnsi="Times" w:cs="Times"/>
          <w:sz w:val="24"/>
          <w:szCs w:val="24"/>
        </w:rPr>
        <w:t>wadeable</w:t>
      </w:r>
      <w:proofErr w:type="spellEnd"/>
      <w:r w:rsidRPr="00964C36">
        <w:rPr>
          <w:rFonts w:ascii="Times" w:hAnsi="Times" w:cs="Times"/>
          <w:sz w:val="24"/>
          <w:szCs w:val="24"/>
        </w:rPr>
        <w:t xml:space="preserve"> streams, nor are bioassessment data actively used to support conservation or watershed management. Indices using benthic macroinvertebrates and algae have been developed that provide consistent indications of biological condition across the diverse geography and climates in the state (Fetscher et al. </w:t>
      </w:r>
      <w:r w:rsidRPr="00F71580">
        <w:rPr>
          <w:rFonts w:ascii="Times" w:hAnsi="Times" w:cs="Times"/>
          <w:sz w:val="24"/>
          <w:szCs w:val="24"/>
        </w:rPr>
        <w:t>2013</w:t>
      </w:r>
      <w:r w:rsidRPr="00964C36">
        <w:rPr>
          <w:rFonts w:ascii="Times" w:hAnsi="Times" w:cs="Times"/>
          <w:sz w:val="24"/>
          <w:szCs w:val="24"/>
        </w:rPr>
        <w:t xml:space="preserve">, Mazor et al. </w:t>
      </w:r>
      <w:r w:rsidRPr="00F71580">
        <w:rPr>
          <w:rFonts w:ascii="Times" w:hAnsi="Times" w:cs="Times"/>
          <w:sz w:val="24"/>
          <w:szCs w:val="24"/>
        </w:rPr>
        <w:t>2016</w:t>
      </w:r>
      <w:r w:rsidRPr="00964C36">
        <w:rPr>
          <w:rFonts w:ascii="Times" w:hAnsi="Times" w:cs="Times"/>
          <w:sz w:val="24"/>
          <w:szCs w:val="24"/>
        </w:rPr>
        <w:t xml:space="preserve">, Ode et al. </w:t>
      </w:r>
      <w:r w:rsidRPr="00F71580">
        <w:rPr>
          <w:rFonts w:ascii="Times" w:hAnsi="Times" w:cs="Times"/>
          <w:sz w:val="24"/>
          <w:szCs w:val="24"/>
        </w:rPr>
        <w:t>2016</w:t>
      </w:r>
      <w:r w:rsidRPr="00964C36">
        <w:rPr>
          <w:rFonts w:ascii="Times" w:hAnsi="Times" w:cs="Times"/>
          <w:sz w:val="24"/>
          <w:szCs w:val="24"/>
        </w:rPr>
        <w:t xml:space="preserve">). A physical habitat index has also been developed that provides complementary information supporting bioassessment data (Rehn et al. </w:t>
      </w:r>
      <w:r w:rsidRPr="00F71580">
        <w:rPr>
          <w:rFonts w:ascii="Times" w:hAnsi="Times" w:cs="Times"/>
          <w:sz w:val="24"/>
          <w:szCs w:val="24"/>
        </w:rPr>
        <w:t>2018</w:t>
      </w:r>
      <w:r w:rsidRPr="00964C36">
        <w:rPr>
          <w:rFonts w:ascii="Times" w:hAnsi="Times" w:cs="Times"/>
          <w:sz w:val="24"/>
          <w:szCs w:val="24"/>
        </w:rPr>
        <w:t>). Combined, these indices represent significant achievements in overcoming technical challenges for developing accurate and interpretable bioassessment products. However, these products are not used at a statewide scale to inform decisions and past efforts for stream management have only used a fraction of available products. A synthesis of condition assessments is needed to effectively implement bioassessment products in California and data must be presented in a context that is relevant to the needs of decision makers.</w:t>
      </w:r>
    </w:p>
    <w:p w14:paraId="798A9D2A" w14:textId="77777777" w:rsidR="004509B9" w:rsidRPr="00964C36" w:rsidRDefault="004509B9" w:rsidP="00964C36">
      <w:pPr>
        <w:rPr>
          <w:rFonts w:ascii="Times" w:hAnsi="Times" w:cs="Times"/>
          <w:sz w:val="24"/>
          <w:szCs w:val="24"/>
        </w:rPr>
      </w:pPr>
    </w:p>
    <w:p w14:paraId="743867A3" w14:textId="79AA7267" w:rsidR="00964C36" w:rsidRDefault="00964C36" w:rsidP="00964C36">
      <w:pPr>
        <w:rPr>
          <w:rFonts w:ascii="Times" w:hAnsi="Times" w:cs="Times"/>
          <w:sz w:val="24"/>
          <w:szCs w:val="24"/>
        </w:rPr>
      </w:pPr>
      <w:r w:rsidRPr="00964C36">
        <w:rPr>
          <w:rFonts w:ascii="Times" w:hAnsi="Times" w:cs="Times"/>
          <w:sz w:val="24"/>
          <w:szCs w:val="24"/>
        </w:rPr>
        <w:t xml:space="preserve">Recent regulatory initiatives in California have established a foundation for openness that could greatly improve the application of bioassessment products to support decision-making. In particular, these initiatives have set a precedent for openly sharing data collected with public funds. The Open and Transparent Water Data Act passed by the state legislature in 2016 requires </w:t>
      </w:r>
      <w:r w:rsidRPr="00964C36">
        <w:rPr>
          <w:rFonts w:ascii="Times" w:hAnsi="Times" w:cs="Times"/>
          <w:sz w:val="24"/>
          <w:szCs w:val="24"/>
        </w:rPr>
        <w:lastRenderedPageBreak/>
        <w:t>water quality institutions to “create, operate, and maintain a statewide integrated water data platform that, among other things, would integrate existing water and ecological data information from multiple databases and provide data on completed water transfers and exchanges” (</w:t>
      </w:r>
      <w:hyperlink r:id="rId18" w:history="1">
        <w:r w:rsidRPr="00964C36">
          <w:rPr>
            <w:rStyle w:val="Hyperlink"/>
            <w:rFonts w:ascii="Times" w:hAnsi="Times" w:cs="Times"/>
            <w:sz w:val="24"/>
            <w:szCs w:val="24"/>
          </w:rPr>
          <w:t>AB 1755, Dodd, 2015-2016</w:t>
        </w:r>
      </w:hyperlink>
      <w:r w:rsidRPr="00964C36">
        <w:rPr>
          <w:rFonts w:ascii="Times" w:hAnsi="Times" w:cs="Times"/>
          <w:sz w:val="24"/>
          <w:szCs w:val="24"/>
        </w:rPr>
        <w:t xml:space="preserve">). This legislation also calls for state agencies to “develop protocols for data sharing, documentation, quality control, public access, and promotion of open-source platforms and decision support tools related to water data”. These aspirations were further supported by a </w:t>
      </w:r>
      <w:hyperlink r:id="rId19" w:history="1">
        <w:r w:rsidRPr="00964C36">
          <w:rPr>
            <w:rStyle w:val="Hyperlink"/>
            <w:rFonts w:ascii="Times" w:hAnsi="Times" w:cs="Times"/>
            <w:sz w:val="24"/>
            <w:szCs w:val="24"/>
          </w:rPr>
          <w:t>resolution</w:t>
        </w:r>
      </w:hyperlink>
      <w:r w:rsidRPr="00964C36">
        <w:rPr>
          <w:rFonts w:ascii="Times" w:hAnsi="Times" w:cs="Times"/>
          <w:sz w:val="24"/>
          <w:szCs w:val="24"/>
        </w:rPr>
        <w:t xml:space="preserve"> on July 10, 2018 that formally committed the State Water Resources Control Board to “provide broader access to data used to make local, regional, and statewide water management and regulatory decisions in California”. These recent initiatives in California have similarly been observed at the national level. For example, the </w:t>
      </w:r>
      <w:hyperlink r:id="rId20" w:history="1">
        <w:r w:rsidRPr="00964C36">
          <w:rPr>
            <w:rStyle w:val="Hyperlink"/>
            <w:rFonts w:ascii="Times" w:hAnsi="Times" w:cs="Times"/>
            <w:sz w:val="24"/>
            <w:szCs w:val="24"/>
          </w:rPr>
          <w:t>Data Coalition</w:t>
        </w:r>
      </w:hyperlink>
      <w:r w:rsidRPr="00964C36">
        <w:rPr>
          <w:rFonts w:ascii="Times" w:hAnsi="Times" w:cs="Times"/>
          <w:sz w:val="24"/>
          <w:szCs w:val="24"/>
        </w:rPr>
        <w:t xml:space="preserve"> is an advocacy group that operates on behalf of the private and public sector for the publication of government data in a standardized and open format. The </w:t>
      </w:r>
      <w:hyperlink r:id="rId21" w:history="1">
        <w:r w:rsidRPr="00964C36">
          <w:rPr>
            <w:rStyle w:val="Hyperlink"/>
            <w:rFonts w:ascii="Times" w:hAnsi="Times" w:cs="Times"/>
            <w:sz w:val="24"/>
            <w:szCs w:val="24"/>
          </w:rPr>
          <w:t>Internet of Water</w:t>
        </w:r>
      </w:hyperlink>
      <w:r w:rsidRPr="00964C36">
        <w:rPr>
          <w:rFonts w:ascii="Times" w:hAnsi="Times" w:cs="Times"/>
          <w:sz w:val="24"/>
          <w:szCs w:val="24"/>
        </w:rPr>
        <w:t xml:space="preserve"> also operates at the national-level by focusing on strengthening connections between data producers and users through centralized data hubs and data standards.</w:t>
      </w:r>
    </w:p>
    <w:p w14:paraId="1AF3E41D" w14:textId="77777777" w:rsidR="004509B9" w:rsidRPr="00964C36" w:rsidRDefault="004509B9" w:rsidP="00964C36">
      <w:pPr>
        <w:rPr>
          <w:rFonts w:ascii="Times" w:hAnsi="Times" w:cs="Times"/>
          <w:sz w:val="24"/>
          <w:szCs w:val="24"/>
        </w:rPr>
      </w:pPr>
    </w:p>
    <w:p w14:paraId="32ECD38C" w14:textId="64B6338C" w:rsidR="00964C36" w:rsidRDefault="00964C36" w:rsidP="00964C36">
      <w:pPr>
        <w:rPr>
          <w:rFonts w:ascii="Times" w:hAnsi="Times" w:cs="Times"/>
          <w:sz w:val="24"/>
          <w:szCs w:val="24"/>
        </w:rPr>
      </w:pPr>
      <w:r w:rsidRPr="00964C36">
        <w:rPr>
          <w:rFonts w:ascii="Times" w:hAnsi="Times" w:cs="Times"/>
          <w:sz w:val="24"/>
          <w:szCs w:val="24"/>
        </w:rPr>
        <w:t xml:space="preserve">Open science tools have recently been used in California to address bioassessment implementation challenges in developed landscapes. The Stream Classification and Priority Explorer, or SCAPE (Beck </w:t>
      </w:r>
      <w:r w:rsidRPr="00F71580">
        <w:rPr>
          <w:rFonts w:ascii="Times" w:hAnsi="Times" w:cs="Times"/>
          <w:sz w:val="24"/>
          <w:szCs w:val="24"/>
        </w:rPr>
        <w:t>2018a</w:t>
      </w:r>
      <w:r w:rsidRPr="00964C36">
        <w:rPr>
          <w:rFonts w:ascii="Times" w:hAnsi="Times" w:cs="Times"/>
          <w:sz w:val="24"/>
          <w:szCs w:val="24"/>
        </w:rPr>
        <w:t xml:space="preserve">, Beck et al. </w:t>
      </w:r>
      <w:r w:rsidRPr="00F71580">
        <w:rPr>
          <w:rFonts w:ascii="Times" w:hAnsi="Times" w:cs="Times"/>
          <w:sz w:val="24"/>
          <w:szCs w:val="24"/>
        </w:rPr>
        <w:t>2019</w:t>
      </w:r>
      <w:r w:rsidRPr="00964C36">
        <w:rPr>
          <w:rFonts w:ascii="Times" w:hAnsi="Times" w:cs="Times"/>
          <w:sz w:val="24"/>
          <w:szCs w:val="24"/>
        </w:rPr>
        <w:t xml:space="preserve">), was developed using an open science framework to help identify reasonable management goals for </w:t>
      </w:r>
      <w:proofErr w:type="spellStart"/>
      <w:r w:rsidRPr="00964C36">
        <w:rPr>
          <w:rFonts w:ascii="Times" w:hAnsi="Times" w:cs="Times"/>
          <w:sz w:val="24"/>
          <w:szCs w:val="24"/>
        </w:rPr>
        <w:t>wadeable</w:t>
      </w:r>
      <w:proofErr w:type="spellEnd"/>
      <w:r w:rsidRPr="00964C36">
        <w:rPr>
          <w:rFonts w:ascii="Times" w:hAnsi="Times" w:cs="Times"/>
          <w:sz w:val="24"/>
          <w:szCs w:val="24"/>
        </w:rPr>
        <w:t xml:space="preserve"> streams using existing bioassessment and watershed data. The SCAPE tool represents both a modeling approach to help prioritize management goals (</w:t>
      </w:r>
      <w:r w:rsidR="000B7A71">
        <w:rPr>
          <w:rFonts w:ascii="Times" w:hAnsi="Times" w:cs="Times"/>
          <w:sz w:val="24"/>
          <w:szCs w:val="24"/>
        </w:rPr>
        <w:t>Fig</w:t>
      </w:r>
      <w:r w:rsidRPr="00964C36">
        <w:rPr>
          <w:rFonts w:ascii="Times" w:hAnsi="Times" w:cs="Times"/>
          <w:sz w:val="24"/>
          <w:szCs w:val="24"/>
        </w:rPr>
        <w:t xml:space="preserve"> 3) and a set of open science products for direct application to environmental managers. The modeling component addresses a practical problem of achieving reference conditions in developed landscapes, where channel modification is common. Using the National Hydrography Dataset (NHD-Plus; McKay et al. </w:t>
      </w:r>
      <w:r w:rsidRPr="00F71580">
        <w:rPr>
          <w:rFonts w:ascii="Times" w:hAnsi="Times" w:cs="Times"/>
          <w:sz w:val="24"/>
          <w:szCs w:val="24"/>
        </w:rPr>
        <w:t>2012</w:t>
      </w:r>
      <w:r w:rsidRPr="00964C36">
        <w:rPr>
          <w:rFonts w:ascii="Times" w:hAnsi="Times" w:cs="Times"/>
          <w:sz w:val="24"/>
          <w:szCs w:val="24"/>
        </w:rPr>
        <w:t>) and watershed predictors (</w:t>
      </w:r>
      <w:proofErr w:type="spellStart"/>
      <w:r w:rsidRPr="00964C36">
        <w:rPr>
          <w:rFonts w:ascii="Times" w:hAnsi="Times" w:cs="Times"/>
          <w:sz w:val="24"/>
          <w:szCs w:val="24"/>
        </w:rPr>
        <w:t>StreamCat</w:t>
      </w:r>
      <w:proofErr w:type="spellEnd"/>
      <w:r w:rsidRPr="00964C36">
        <w:rPr>
          <w:rFonts w:ascii="Times" w:hAnsi="Times" w:cs="Times"/>
          <w:sz w:val="24"/>
          <w:szCs w:val="24"/>
        </w:rPr>
        <w:t xml:space="preserve">; Hill et al. </w:t>
      </w:r>
      <w:r w:rsidRPr="00F71580">
        <w:rPr>
          <w:rFonts w:ascii="Times" w:hAnsi="Times" w:cs="Times"/>
          <w:sz w:val="24"/>
          <w:szCs w:val="24"/>
        </w:rPr>
        <w:t>2016</w:t>
      </w:r>
      <w:r w:rsidRPr="00964C36">
        <w:rPr>
          <w:rFonts w:ascii="Times" w:hAnsi="Times" w:cs="Times"/>
          <w:sz w:val="24"/>
          <w:szCs w:val="24"/>
        </w:rPr>
        <w:t>), the model classifies stream segments as biologically “constrained” or “unconstrained” by landscape alteration. This classification system can be used to set management priorities based on the constraint class. For example, a monitoring site with an observed biological index score that is above a predicted range could be assigned a higher management priority relative to a site that is scoring within the range that is expected based on landscape development.</w:t>
      </w:r>
    </w:p>
    <w:p w14:paraId="05D5A55B" w14:textId="77777777" w:rsidR="004509B9" w:rsidRPr="00964C36" w:rsidRDefault="004509B9" w:rsidP="00964C36">
      <w:pPr>
        <w:rPr>
          <w:rFonts w:ascii="Times" w:hAnsi="Times" w:cs="Times"/>
          <w:sz w:val="24"/>
          <w:szCs w:val="24"/>
        </w:rPr>
      </w:pPr>
    </w:p>
    <w:p w14:paraId="427C7B19" w14:textId="09BC563B" w:rsidR="00964C36" w:rsidRDefault="00964C36" w:rsidP="00964C36">
      <w:pPr>
        <w:rPr>
          <w:rFonts w:ascii="Times" w:hAnsi="Times" w:cs="Times"/>
          <w:sz w:val="24"/>
          <w:szCs w:val="24"/>
        </w:rPr>
      </w:pPr>
      <w:r w:rsidRPr="00964C36">
        <w:rPr>
          <w:rFonts w:ascii="Times" w:hAnsi="Times" w:cs="Times"/>
          <w:sz w:val="24"/>
          <w:szCs w:val="24"/>
        </w:rPr>
        <w:t>Open science tools were critically important for translating and delivering SCAPE products to decision-makers. Local stakeholder engagement to identify research goals guided the technical development process of SCAPE. All analyses, including model development and validation, were conducted using R. A version control system (Git) and online hosting (</w:t>
      </w:r>
      <w:hyperlink r:id="rId22" w:history="1">
        <w:r w:rsidRPr="00964C36">
          <w:rPr>
            <w:rStyle w:val="Hyperlink"/>
            <w:rFonts w:ascii="Times" w:hAnsi="Times" w:cs="Times"/>
            <w:sz w:val="24"/>
            <w:szCs w:val="24"/>
          </w:rPr>
          <w:t>GitHub</w:t>
        </w:r>
      </w:hyperlink>
      <w:r w:rsidRPr="00964C36">
        <w:rPr>
          <w:rFonts w:ascii="Times" w:hAnsi="Times" w:cs="Times"/>
          <w:sz w:val="24"/>
          <w:szCs w:val="24"/>
        </w:rPr>
        <w:t xml:space="preserve">) also allowed full transparency of decisions that were made to create the SCAPE model. A permanent DOI was assigned through </w:t>
      </w:r>
      <w:proofErr w:type="spellStart"/>
      <w:r w:rsidRPr="00964C36">
        <w:rPr>
          <w:rFonts w:ascii="Times" w:hAnsi="Times" w:cs="Times"/>
          <w:sz w:val="24"/>
          <w:szCs w:val="24"/>
        </w:rPr>
        <w:t>Zenodo</w:t>
      </w:r>
      <w:proofErr w:type="spellEnd"/>
      <w:r w:rsidRPr="00964C36">
        <w:rPr>
          <w:rFonts w:ascii="Times" w:hAnsi="Times" w:cs="Times"/>
          <w:sz w:val="24"/>
          <w:szCs w:val="24"/>
        </w:rPr>
        <w:t xml:space="preserve"> to track downloads and portability of source code (Beck </w:t>
      </w:r>
      <w:r w:rsidRPr="00F71580">
        <w:rPr>
          <w:rFonts w:ascii="Times" w:hAnsi="Times" w:cs="Times"/>
          <w:sz w:val="24"/>
          <w:szCs w:val="24"/>
        </w:rPr>
        <w:t>2018</w:t>
      </w:r>
      <w:hyperlink r:id="rId23" w:anchor="ref-Beck18c" w:history="1">
        <w:r w:rsidRPr="00964C36">
          <w:rPr>
            <w:rStyle w:val="Hyperlink"/>
            <w:rFonts w:ascii="Times" w:hAnsi="Times" w:cs="Times"/>
            <w:sz w:val="24"/>
            <w:szCs w:val="24"/>
          </w:rPr>
          <w:t>a</w:t>
        </w:r>
      </w:hyperlink>
      <w:r w:rsidRPr="00964C36">
        <w:rPr>
          <w:rFonts w:ascii="Times" w:hAnsi="Times" w:cs="Times"/>
          <w:sz w:val="24"/>
          <w:szCs w:val="24"/>
        </w:rPr>
        <w:t>). Importantly, an online, interactive web page (</w:t>
      </w:r>
      <w:hyperlink r:id="rId24" w:history="1">
        <w:r w:rsidRPr="00964C36">
          <w:rPr>
            <w:rStyle w:val="Hyperlink"/>
            <w:rFonts w:ascii="Times" w:hAnsi="Times" w:cs="Times"/>
            <w:sz w:val="24"/>
            <w:szCs w:val="24"/>
          </w:rPr>
          <w:t>https://sccwrp.shinyapps.io/SCAPE</w:t>
        </w:r>
      </w:hyperlink>
      <w:r w:rsidRPr="00964C36">
        <w:rPr>
          <w:rFonts w:ascii="Times" w:hAnsi="Times" w:cs="Times"/>
          <w:sz w:val="24"/>
          <w:szCs w:val="24"/>
        </w:rPr>
        <w:t xml:space="preserve">) greatly increased the impact and relevance of SCAPE by improving stakeholder understanding through direct interaction with key decision points that influenced model output. A manuscript </w:t>
      </w:r>
      <w:r w:rsidRPr="00964C36">
        <w:rPr>
          <w:rFonts w:ascii="Times" w:hAnsi="Times" w:cs="Times"/>
          <w:sz w:val="24"/>
          <w:szCs w:val="24"/>
        </w:rPr>
        <w:lastRenderedPageBreak/>
        <w:t xml:space="preserve">describing the technical components of the model was created using </w:t>
      </w:r>
      <w:proofErr w:type="spellStart"/>
      <w:r w:rsidRPr="00964C36">
        <w:rPr>
          <w:rFonts w:ascii="Times" w:hAnsi="Times" w:cs="Times"/>
          <w:sz w:val="24"/>
          <w:szCs w:val="24"/>
        </w:rPr>
        <w:t>knitr</w:t>
      </w:r>
      <w:proofErr w:type="spellEnd"/>
      <w:r w:rsidRPr="00964C36">
        <w:rPr>
          <w:rFonts w:ascii="Times" w:hAnsi="Times" w:cs="Times"/>
          <w:sz w:val="24"/>
          <w:szCs w:val="24"/>
        </w:rPr>
        <w:t xml:space="preserve"> and </w:t>
      </w:r>
      <w:proofErr w:type="spellStart"/>
      <w:r w:rsidRPr="00964C36">
        <w:rPr>
          <w:rFonts w:ascii="Times" w:hAnsi="Times" w:cs="Times"/>
          <w:sz w:val="24"/>
          <w:szCs w:val="24"/>
        </w:rPr>
        <w:t>RMarkdown</w:t>
      </w:r>
      <w:proofErr w:type="spellEnd"/>
      <w:r w:rsidRPr="00964C36">
        <w:rPr>
          <w:rFonts w:ascii="Times" w:hAnsi="Times" w:cs="Times"/>
          <w:sz w:val="24"/>
          <w:szCs w:val="24"/>
        </w:rPr>
        <w:t xml:space="preserve"> (</w:t>
      </w:r>
      <w:proofErr w:type="spellStart"/>
      <w:r w:rsidRPr="00964C36">
        <w:rPr>
          <w:rFonts w:ascii="Times" w:hAnsi="Times" w:cs="Times"/>
          <w:sz w:val="24"/>
          <w:szCs w:val="24"/>
        </w:rPr>
        <w:t>Xie</w:t>
      </w:r>
      <w:proofErr w:type="spellEnd"/>
      <w:r w:rsidRPr="00964C36">
        <w:rPr>
          <w:rFonts w:ascii="Times" w:hAnsi="Times" w:cs="Times"/>
          <w:sz w:val="24"/>
          <w:szCs w:val="24"/>
        </w:rPr>
        <w:t xml:space="preserve"> </w:t>
      </w:r>
      <w:r w:rsidRPr="00F71580">
        <w:rPr>
          <w:rFonts w:ascii="Times" w:hAnsi="Times" w:cs="Times"/>
          <w:sz w:val="24"/>
          <w:szCs w:val="24"/>
        </w:rPr>
        <w:t>2015</w:t>
      </w:r>
      <w:r w:rsidRPr="00964C36">
        <w:rPr>
          <w:rFonts w:ascii="Times" w:hAnsi="Times" w:cs="Times"/>
          <w:sz w:val="24"/>
          <w:szCs w:val="24"/>
        </w:rPr>
        <w:t xml:space="preserve">, Allaire et al. </w:t>
      </w:r>
      <w:r w:rsidRPr="00F71580">
        <w:rPr>
          <w:rFonts w:ascii="Times" w:hAnsi="Times" w:cs="Times"/>
          <w:sz w:val="24"/>
          <w:szCs w:val="24"/>
        </w:rPr>
        <w:t>2018</w:t>
      </w:r>
      <w:r w:rsidRPr="00964C36">
        <w:rPr>
          <w:rFonts w:ascii="Times" w:hAnsi="Times" w:cs="Times"/>
          <w:sz w:val="24"/>
          <w:szCs w:val="24"/>
        </w:rPr>
        <w:t xml:space="preserve">). This increased efficiency of the writing process also minimized the potential of introducing errors into tables or figures by eliminating the need to copy results between different writing platforms. Finally, a geospatial data file from the model was also made public on a federated data repository, which included metadata and plain language documentation to track provenance of the original information (Beck </w:t>
      </w:r>
      <w:r w:rsidRPr="00F71580">
        <w:rPr>
          <w:rFonts w:ascii="Times" w:hAnsi="Times" w:cs="Times"/>
          <w:sz w:val="24"/>
          <w:szCs w:val="24"/>
        </w:rPr>
        <w:t>2018</w:t>
      </w:r>
      <w:hyperlink r:id="rId25" w:anchor="ref-Beck18d" w:history="1">
        <w:r w:rsidRPr="00964C36">
          <w:rPr>
            <w:rStyle w:val="Hyperlink"/>
            <w:rFonts w:ascii="Times" w:hAnsi="Times" w:cs="Times"/>
            <w:sz w:val="24"/>
            <w:szCs w:val="24"/>
          </w:rPr>
          <w:t>b</w:t>
        </w:r>
      </w:hyperlink>
      <w:r w:rsidRPr="00964C36">
        <w:rPr>
          <w:rFonts w:ascii="Times" w:hAnsi="Times" w:cs="Times"/>
          <w:sz w:val="24"/>
          <w:szCs w:val="24"/>
        </w:rPr>
        <w:t>).</w:t>
      </w:r>
    </w:p>
    <w:p w14:paraId="6E5E1E93" w14:textId="77777777" w:rsidR="004509B9" w:rsidRPr="00964C36" w:rsidRDefault="004509B9" w:rsidP="00964C36">
      <w:pPr>
        <w:rPr>
          <w:rFonts w:ascii="Times" w:hAnsi="Times" w:cs="Times"/>
          <w:sz w:val="24"/>
          <w:szCs w:val="24"/>
        </w:rPr>
      </w:pPr>
    </w:p>
    <w:p w14:paraId="3C8B54BC" w14:textId="77777777" w:rsidR="00964C36" w:rsidRPr="004509B9" w:rsidRDefault="00964C36" w:rsidP="00964C36">
      <w:pPr>
        <w:rPr>
          <w:b/>
          <w:bCs/>
          <w:sz w:val="28"/>
          <w:szCs w:val="28"/>
        </w:rPr>
      </w:pPr>
      <w:bookmarkStart w:id="20" w:name="limitations-and-opportunities"/>
      <w:r w:rsidRPr="004509B9">
        <w:rPr>
          <w:b/>
          <w:bCs/>
          <w:sz w:val="28"/>
          <w:szCs w:val="28"/>
        </w:rPr>
        <w:t>Limitations and opportunities</w:t>
      </w:r>
      <w:bookmarkEnd w:id="20"/>
    </w:p>
    <w:p w14:paraId="474843B5" w14:textId="77777777" w:rsidR="004509B9" w:rsidRDefault="004509B9" w:rsidP="00964C36">
      <w:pPr>
        <w:rPr>
          <w:rFonts w:ascii="Times" w:hAnsi="Times" w:cs="Times"/>
          <w:sz w:val="24"/>
          <w:szCs w:val="24"/>
        </w:rPr>
      </w:pPr>
    </w:p>
    <w:p w14:paraId="483E844B" w14:textId="1E12CB0B" w:rsidR="00964C36" w:rsidRDefault="00964C36" w:rsidP="00964C36">
      <w:pPr>
        <w:rPr>
          <w:rFonts w:ascii="Times" w:hAnsi="Times" w:cs="Times"/>
          <w:sz w:val="24"/>
          <w:szCs w:val="24"/>
        </w:rPr>
      </w:pPr>
      <w:r w:rsidRPr="00964C36">
        <w:rPr>
          <w:rFonts w:ascii="Times" w:hAnsi="Times" w:cs="Times"/>
          <w:sz w:val="24"/>
          <w:szCs w:val="24"/>
        </w:rPr>
        <w:t xml:space="preserve">Although the case for open science in bioassessment is appealing, the widespread adoption of these principles in practice is inhibited by inertia of existing practices, disciplinary culture, and institutional barriers. Conventional and closed workflows used by many scientists are adopted and entrenched because of ease of use, precedence, and familiarity, yet they can be inefficient, inflexible, and difficult to communicate or replicate. Open science tools can improve analysis, documentation, and implementation through greater flexibility, but they expose research teams to entirely new concepts and skillsets in which they may never have been trained (e.g., </w:t>
      </w:r>
      <w:proofErr w:type="spellStart"/>
      <w:r w:rsidRPr="00964C36">
        <w:rPr>
          <w:rFonts w:ascii="Times" w:hAnsi="Times" w:cs="Times"/>
          <w:sz w:val="24"/>
          <w:szCs w:val="24"/>
        </w:rPr>
        <w:t>Idaszak</w:t>
      </w:r>
      <w:proofErr w:type="spellEnd"/>
      <w:r w:rsidRPr="00964C36">
        <w:rPr>
          <w:rFonts w:ascii="Times" w:hAnsi="Times" w:cs="Times"/>
          <w:sz w:val="24"/>
          <w:szCs w:val="24"/>
        </w:rPr>
        <w:t xml:space="preserve"> et al. </w:t>
      </w:r>
      <w:r w:rsidRPr="00F71580">
        <w:rPr>
          <w:rFonts w:ascii="Times" w:hAnsi="Times" w:cs="Times"/>
          <w:sz w:val="24"/>
          <w:szCs w:val="24"/>
        </w:rPr>
        <w:t>2017</w:t>
      </w:r>
      <w:r w:rsidRPr="00964C36">
        <w:rPr>
          <w:rFonts w:ascii="Times" w:hAnsi="Times" w:cs="Times"/>
          <w:sz w:val="24"/>
          <w:szCs w:val="24"/>
        </w:rPr>
        <w:t>). Not only are the required skillsets demanding, but the open science toolbox continues to expand as new methods are developed and old methods become obsolete. This requires a research team to stay abreast of new technologies as they are developed and weigh the tradeoffs of adopting different workflows for different research tasks.</w:t>
      </w:r>
    </w:p>
    <w:p w14:paraId="3657F71E" w14:textId="77777777" w:rsidR="004509B9" w:rsidRPr="00964C36" w:rsidRDefault="004509B9" w:rsidP="00964C36">
      <w:pPr>
        <w:rPr>
          <w:rFonts w:ascii="Times" w:hAnsi="Times" w:cs="Times"/>
          <w:sz w:val="24"/>
          <w:szCs w:val="24"/>
        </w:rPr>
      </w:pPr>
    </w:p>
    <w:p w14:paraId="2165FC7A" w14:textId="23BC626C" w:rsidR="00964C36" w:rsidRDefault="00964C36" w:rsidP="00964C36">
      <w:pPr>
        <w:rPr>
          <w:rFonts w:ascii="Times" w:hAnsi="Times" w:cs="Times"/>
          <w:sz w:val="24"/>
          <w:szCs w:val="24"/>
        </w:rPr>
      </w:pPr>
      <w:r w:rsidRPr="00964C36">
        <w:rPr>
          <w:rFonts w:ascii="Times" w:hAnsi="Times" w:cs="Times"/>
          <w:sz w:val="24"/>
          <w:szCs w:val="24"/>
        </w:rPr>
        <w:t xml:space="preserve">Advocates for open science are well aware of the technical challenges faced by individuals and research teams that have never been exposed to the core concepts. Most importantly, education and training (e.g., through </w:t>
      </w:r>
      <w:hyperlink r:id="rId26" w:history="1">
        <w:r w:rsidRPr="00964C36">
          <w:rPr>
            <w:rStyle w:val="Hyperlink"/>
            <w:rFonts w:ascii="Times" w:hAnsi="Times" w:cs="Times"/>
            <w:sz w:val="24"/>
            <w:szCs w:val="24"/>
          </w:rPr>
          <w:t>The Carpentries</w:t>
        </w:r>
      </w:hyperlink>
      <w:r w:rsidRPr="00964C36">
        <w:rPr>
          <w:rFonts w:ascii="Times" w:hAnsi="Times" w:cs="Times"/>
          <w:sz w:val="24"/>
          <w:szCs w:val="24"/>
        </w:rPr>
        <w:t xml:space="preserve">) remain key components for developing skillsets among researchers where the focus is both on learning new skills for transferability and realizing their value for improving science as a whole (Hampton et al. </w:t>
      </w:r>
      <w:r w:rsidRPr="00F71580">
        <w:rPr>
          <w:rFonts w:ascii="Times" w:hAnsi="Times" w:cs="Times"/>
          <w:sz w:val="24"/>
          <w:szCs w:val="24"/>
        </w:rPr>
        <w:t>2017</w:t>
      </w:r>
      <w:r w:rsidRPr="00964C36">
        <w:rPr>
          <w:rFonts w:ascii="Times" w:hAnsi="Times" w:cs="Times"/>
          <w:sz w:val="24"/>
          <w:szCs w:val="24"/>
        </w:rPr>
        <w:t>). A goal of many training curricula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users realize the value of investing in learning a new skill.</w:t>
      </w:r>
    </w:p>
    <w:p w14:paraId="0D64B052" w14:textId="77777777" w:rsidR="004509B9" w:rsidRPr="00964C36" w:rsidRDefault="004509B9" w:rsidP="00964C36">
      <w:pPr>
        <w:rPr>
          <w:rFonts w:ascii="Times" w:hAnsi="Times" w:cs="Times"/>
          <w:sz w:val="24"/>
          <w:szCs w:val="24"/>
        </w:rPr>
      </w:pPr>
    </w:p>
    <w:p w14:paraId="609395E2" w14:textId="2AF37A6F" w:rsidR="00964C36" w:rsidRPr="00F71580" w:rsidRDefault="00964C36" w:rsidP="00964C36">
      <w:pPr>
        <w:rPr>
          <w:rFonts w:ascii="Times" w:hAnsi="Times" w:cs="Times"/>
          <w:sz w:val="24"/>
          <w:szCs w:val="24"/>
        </w:rPr>
      </w:pPr>
      <w:r w:rsidRPr="00964C36">
        <w:rPr>
          <w:rFonts w:ascii="Times" w:hAnsi="Times" w:cs="Times"/>
          <w:sz w:val="24"/>
          <w:szCs w:val="24"/>
        </w:rPr>
        <w:t xml:space="preserve">Advocates of open science also recognize the limitations of teaching in that not all audiences can be reached and not all materials are retained or even used after training. A strategy of empowering trainees to become trainers and teach others at their home institutions (e.g., train-the-trainer </w:t>
      </w:r>
      <w:hyperlink r:id="rId27" w:history="1">
        <w:r w:rsidRPr="00964C36">
          <w:rPr>
            <w:rStyle w:val="Hyperlink"/>
            <w:rFonts w:ascii="Times" w:hAnsi="Times" w:cs="Times"/>
            <w:sz w:val="24"/>
            <w:szCs w:val="24"/>
          </w:rPr>
          <w:t>workshops</w:t>
        </w:r>
      </w:hyperlink>
      <w:r w:rsidRPr="00964C36">
        <w:rPr>
          <w:rFonts w:ascii="Times" w:hAnsi="Times" w:cs="Times"/>
          <w:sz w:val="24"/>
          <w:szCs w:val="24"/>
        </w:rPr>
        <w:t xml:space="preserve"> and </w:t>
      </w:r>
      <w:hyperlink r:id="rId28" w:history="1">
        <w:r w:rsidRPr="00964C36">
          <w:rPr>
            <w:rStyle w:val="Hyperlink"/>
            <w:rFonts w:ascii="Times" w:hAnsi="Times" w:cs="Times"/>
            <w:sz w:val="24"/>
            <w:szCs w:val="24"/>
          </w:rPr>
          <w:t>programs</w:t>
        </w:r>
      </w:hyperlink>
      <w:r w:rsidRPr="00964C36">
        <w:rPr>
          <w:rFonts w:ascii="Times" w:hAnsi="Times" w:cs="Times"/>
          <w:sz w:val="24"/>
          <w:szCs w:val="24"/>
        </w:rPr>
        <w:t xml:space="preserve">) enables open science to reach more individuals, and benefits science more broadly as they develop technical and communication skills, and build local communities. Those that also adopt new workflows through training can also direct their research products to facilitate collaboration with </w:t>
      </w:r>
      <w:r w:rsidRPr="00F71580">
        <w:rPr>
          <w:rFonts w:ascii="Times" w:hAnsi="Times" w:cs="Times"/>
          <w:sz w:val="24"/>
          <w:szCs w:val="24"/>
        </w:rPr>
        <w:t xml:space="preserve">non-adopters rather than the latter synthesizing </w:t>
      </w:r>
      <w:r w:rsidRPr="00F71580">
        <w:rPr>
          <w:rFonts w:ascii="Times" w:hAnsi="Times" w:cs="Times"/>
          <w:sz w:val="24"/>
          <w:szCs w:val="24"/>
        </w:rPr>
        <w:lastRenderedPageBreak/>
        <w:t>and analyzing their data in potentially suboptimal ways (</w:t>
      </w:r>
      <w:proofErr w:type="spellStart"/>
      <w:r w:rsidRPr="00F71580">
        <w:rPr>
          <w:rFonts w:ascii="Times" w:hAnsi="Times" w:cs="Times"/>
          <w:sz w:val="24"/>
          <w:szCs w:val="24"/>
        </w:rPr>
        <w:t>Touchon</w:t>
      </w:r>
      <w:proofErr w:type="spellEnd"/>
      <w:r w:rsidRPr="00F71580">
        <w:rPr>
          <w:rFonts w:ascii="Times" w:hAnsi="Times" w:cs="Times"/>
          <w:sz w:val="24"/>
          <w:szCs w:val="24"/>
        </w:rPr>
        <w:t xml:space="preserve"> and McCoy 2016). These “champions” can be a voice of encouragement for others by demonstrating how new tools can be introduced and learned over time through shared experiences (Lowndes et al. 2017). This also encourages the development of a community of practice that shares and learns together to navigate the collection of existing and developing open science tools (Stevens et al. 2018). Champions of open science should also be vocal proponents that spread awareness of the value of open science tools, particularly to those that make decisions on project resources. Department heads or administrative leaders may not be aware of the value of investing in open science, particularly if the consequences of not doing so are externalized in indirect costs that are not budgeted. A change in mindset may be needed where open science is viewed as a core tool that is critical to maintaining relevance of a research program in the future (Hampton et al. 2017).</w:t>
      </w:r>
    </w:p>
    <w:p w14:paraId="28C9265D" w14:textId="77777777" w:rsidR="004509B9" w:rsidRPr="00F71580" w:rsidRDefault="004509B9" w:rsidP="00964C36">
      <w:pPr>
        <w:rPr>
          <w:rFonts w:ascii="Times" w:hAnsi="Times" w:cs="Times"/>
          <w:sz w:val="24"/>
          <w:szCs w:val="24"/>
        </w:rPr>
      </w:pPr>
    </w:p>
    <w:p w14:paraId="18E9D678" w14:textId="1B91A0CE" w:rsidR="00964C36" w:rsidRPr="00F71580" w:rsidRDefault="00964C36" w:rsidP="00964C36">
      <w:pPr>
        <w:rPr>
          <w:rFonts w:ascii="Times" w:hAnsi="Times" w:cs="Times"/>
          <w:sz w:val="24"/>
          <w:szCs w:val="24"/>
        </w:rPr>
      </w:pPr>
      <w:r w:rsidRPr="00F71580">
        <w:rPr>
          <w:rFonts w:ascii="Times" w:hAnsi="Times" w:cs="Times"/>
          <w:sz w:val="24"/>
          <w:szCs w:val="24"/>
        </w:rPr>
        <w:t xml:space="preserve">Many scientists feel they cannot prioritize learning new skills given existing demands on their time, particularly if the benefits of these approaches, such as the value for the research team of sharing their data, are not apparent or immediate. Short-term funding and even political cycles can disincentivize scientists from spending time on anything but contractually obligated deliverables, which as noted above, may not effectively apply science in decision-making. This is an acute concern for early career scientists that have higher demands on establishing reputation and credentials, where investments in open science may be seen as detracting from progress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As an alternative, a practical solution is to actively encourage the investment in open science within the research team or lab, as opposed to placing the burden on the individual as an isolated researcher (i.e., team science, </w:t>
      </w:r>
      <w:proofErr w:type="spellStart"/>
      <w:r w:rsidRPr="00F71580">
        <w:rPr>
          <w:rFonts w:ascii="Times" w:hAnsi="Times" w:cs="Times"/>
          <w:sz w:val="24"/>
          <w:szCs w:val="24"/>
        </w:rPr>
        <w:t>Cheruvelil</w:t>
      </w:r>
      <w:proofErr w:type="spellEnd"/>
      <w:r w:rsidRPr="00F71580">
        <w:rPr>
          <w:rFonts w:ascii="Times" w:hAnsi="Times" w:cs="Times"/>
          <w:sz w:val="24"/>
          <w:szCs w:val="24"/>
        </w:rPr>
        <w:t xml:space="preserve"> and </w:t>
      </w:r>
      <w:proofErr w:type="spellStart"/>
      <w:r w:rsidRPr="00F71580">
        <w:rPr>
          <w:rFonts w:ascii="Times" w:hAnsi="Times" w:cs="Times"/>
          <w:sz w:val="24"/>
          <w:szCs w:val="24"/>
        </w:rPr>
        <w:t>Soranno</w:t>
      </w:r>
      <w:proofErr w:type="spellEnd"/>
      <w:r w:rsidRPr="00F71580">
        <w:rPr>
          <w:rFonts w:ascii="Times" w:hAnsi="Times" w:cs="Times"/>
          <w:sz w:val="24"/>
          <w:szCs w:val="24"/>
        </w:rPr>
        <w:t xml:space="preserve"> 2018). Laboratory or department heads should allow and encourage research staff to invest time in learning new skills and exploring new ideas, even if this does not immediately benefit the latest project. Over time, small investments in developing new skills will have long-term payoffs, particularly if a growing skillset among the research team encourages networking and peer instruction (Lowndes et al. 2017,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Developing an environment where open science tools are highly valued and encouraged may also increase job satisfaction and benefit recruitment and retention if researchers are allowed the space and time to develop skills beyond the current project.</w:t>
      </w:r>
    </w:p>
    <w:p w14:paraId="485D5724" w14:textId="77777777" w:rsidR="004509B9" w:rsidRPr="00F71580" w:rsidRDefault="004509B9" w:rsidP="00964C36">
      <w:pPr>
        <w:rPr>
          <w:rFonts w:ascii="Times" w:hAnsi="Times" w:cs="Times"/>
          <w:sz w:val="24"/>
          <w:szCs w:val="24"/>
        </w:rPr>
      </w:pPr>
    </w:p>
    <w:p w14:paraId="5DD58B7D" w14:textId="640D5751" w:rsidR="00964C36" w:rsidRPr="00F71580" w:rsidRDefault="00964C36" w:rsidP="00964C36">
      <w:pPr>
        <w:rPr>
          <w:rFonts w:ascii="Times" w:hAnsi="Times" w:cs="Times"/>
          <w:sz w:val="24"/>
          <w:szCs w:val="24"/>
        </w:rPr>
      </w:pPr>
      <w:r w:rsidRPr="00F71580">
        <w:rPr>
          <w:rFonts w:ascii="Times" w:hAnsi="Times" w:cs="Times"/>
          <w:sz w:val="24"/>
          <w:szCs w:val="24"/>
        </w:rPr>
        <w:t xml:space="preserve">The scientific culture within a discipline or institution may inhibit the adoption of open science methods. A common argument against open science is the protection of data that an individual research team may view as proprietary or sensitive. There are reasonable arguments to treat data as personal property, particularly if exceptional effort was spent to secure funding for a project and if the data were hard-earned or sensitive, e.g., detailed location data on endangered species or medical/socioeconomic data (Zipper et al. 2019). These issues are less of a concern for bioassessment where many datasets are collected by institutions that are publicly funded and data accessibility may be mandated by law. However, an open science process dictates that both interim and completed research products derived from public data should be available to the </w:t>
      </w:r>
      <w:r w:rsidRPr="00F71580">
        <w:rPr>
          <w:rFonts w:ascii="Times" w:hAnsi="Times" w:cs="Times"/>
          <w:sz w:val="24"/>
          <w:szCs w:val="24"/>
        </w:rPr>
        <w:lastRenderedPageBreak/>
        <w:t xml:space="preserve">broader bioassessment community. This raises an additional concern that research teams using transparent workflows could expose themselves to increased criticism by their peers and the public (Lewandowsky and Bishop 2016, Allen and </w:t>
      </w:r>
      <w:proofErr w:type="spellStart"/>
      <w:r w:rsidRPr="00F71580">
        <w:rPr>
          <w:rFonts w:ascii="Times" w:hAnsi="Times" w:cs="Times"/>
          <w:sz w:val="24"/>
          <w:szCs w:val="24"/>
        </w:rPr>
        <w:t>Mehler</w:t>
      </w:r>
      <w:proofErr w:type="spellEnd"/>
      <w:r w:rsidRPr="00F71580">
        <w:rPr>
          <w:rFonts w:ascii="Times" w:hAnsi="Times" w:cs="Times"/>
          <w:sz w:val="24"/>
          <w:szCs w:val="24"/>
        </w:rPr>
        <w:t xml:space="preserve"> 2019), particularly where the developed products can have important regulatory implications.</w:t>
      </w:r>
    </w:p>
    <w:p w14:paraId="55AAB39A" w14:textId="77777777" w:rsidR="004509B9" w:rsidRPr="00F71580" w:rsidRDefault="004509B9" w:rsidP="00964C36">
      <w:pPr>
        <w:rPr>
          <w:rFonts w:ascii="Times" w:hAnsi="Times" w:cs="Times"/>
          <w:sz w:val="24"/>
          <w:szCs w:val="24"/>
        </w:rPr>
      </w:pPr>
    </w:p>
    <w:p w14:paraId="645528B4" w14:textId="7DD9B80B" w:rsidR="00964C36" w:rsidRPr="00F71580" w:rsidRDefault="00964C36" w:rsidP="00964C36">
      <w:pPr>
        <w:rPr>
          <w:rFonts w:ascii="Times" w:hAnsi="Times" w:cs="Times"/>
          <w:sz w:val="24"/>
          <w:szCs w:val="24"/>
        </w:rPr>
      </w:pPr>
      <w:r w:rsidRPr="00F71580">
        <w:rPr>
          <w:rFonts w:ascii="Times" w:hAnsi="Times" w:cs="Times"/>
          <w:sz w:val="24"/>
          <w:szCs w:val="24"/>
        </w:rPr>
        <w:t xml:space="preserve">Feedback and criticism are fundamental and natural parts of the scientific process. Scientists receive feedback at many stages in the conventional scientific workflow (e.g., internal review, peer-review, presentations at conferences). Potentially new and challenging avenues for feedback are created in an open workflow. A concern is that openness can provide a platform for antagonistic or even hostile views, which could alter or degrade the scientific product (Landman and Glantz 2009, Lewandowsky and Bishop 2016). However, opportunities for addressing alternative viewpoints are critical to the open process of creating applied products, even if some voices are politically charged.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(Pohjola and </w:t>
      </w:r>
      <w:proofErr w:type="spellStart"/>
      <w:r w:rsidRPr="00F71580">
        <w:rPr>
          <w:rFonts w:ascii="Times" w:hAnsi="Times" w:cs="Times"/>
          <w:sz w:val="24"/>
          <w:szCs w:val="24"/>
        </w:rPr>
        <w:t>Tuomisto</w:t>
      </w:r>
      <w:proofErr w:type="spellEnd"/>
      <w:r w:rsidRPr="00F71580">
        <w:rPr>
          <w:rFonts w:ascii="Times" w:hAnsi="Times" w:cs="Times"/>
          <w:sz w:val="24"/>
          <w:szCs w:val="24"/>
        </w:rPr>
        <w:t xml:space="preserve"> 2011). Ultimately, these products are developed to improve the environment as a public resource and the ideals promoted by an open science process directly align with these goals.</w:t>
      </w:r>
    </w:p>
    <w:p w14:paraId="7F6DBF65" w14:textId="77777777" w:rsidR="004509B9" w:rsidRPr="00964C36" w:rsidRDefault="004509B9" w:rsidP="00964C36">
      <w:pPr>
        <w:rPr>
          <w:rFonts w:ascii="Times" w:hAnsi="Times" w:cs="Times"/>
          <w:sz w:val="24"/>
          <w:szCs w:val="24"/>
        </w:rPr>
      </w:pPr>
    </w:p>
    <w:p w14:paraId="3207699E" w14:textId="08626078" w:rsidR="00964C36" w:rsidRDefault="00964C36" w:rsidP="00964C36">
      <w:pPr>
        <w:rPr>
          <w:rFonts w:ascii="Times" w:hAnsi="Times" w:cs="Times"/>
          <w:sz w:val="24"/>
          <w:szCs w:val="24"/>
        </w:rPr>
      </w:pPr>
      <w:r w:rsidRPr="00964C36">
        <w:rPr>
          <w:rFonts w:ascii="Times" w:hAnsi="Times" w:cs="Times"/>
          <w:sz w:val="24"/>
          <w:szCs w:val="24"/>
        </w:rPr>
        <w:t>Institutional barriers can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opening the floodgates to increased legal scrutiny that can unintentionally hinder forward progress. Despite these reservations, many public institutions now advocate for increased openness because of the benefits that facilitate and engender public trust. Open data initiatives are now fairly common and represent a form of advocacy by public institutions for broader adoption of open science principles. Many national-level data products already exist that embrace openness to invest in the quality and availability of data (e.g., National Wat</w:t>
      </w:r>
      <w:r w:rsidR="00A54276">
        <w:rPr>
          <w:rFonts w:ascii="Times" w:hAnsi="Times" w:cs="Times"/>
          <w:sz w:val="24"/>
          <w:szCs w:val="24"/>
        </w:rPr>
        <w:t>er</w:t>
      </w:r>
      <w:r w:rsidRPr="00964C36">
        <w:rPr>
          <w:rFonts w:ascii="Times" w:hAnsi="Times" w:cs="Times"/>
          <w:sz w:val="24"/>
          <w:szCs w:val="24"/>
        </w:rPr>
        <w:t xml:space="preserve"> Quality Monitoring Council </w:t>
      </w:r>
      <w:hyperlink r:id="rId29" w:history="1">
        <w:r w:rsidRPr="00964C36">
          <w:rPr>
            <w:rStyle w:val="Hyperlink"/>
            <w:rFonts w:ascii="Times" w:hAnsi="Times" w:cs="Times"/>
            <w:sz w:val="24"/>
            <w:szCs w:val="24"/>
          </w:rPr>
          <w:t>initiatives</w:t>
        </w:r>
      </w:hyperlink>
      <w:r w:rsidRPr="00964C36">
        <w:rPr>
          <w:rFonts w:ascii="Times" w:hAnsi="Times" w:cs="Times"/>
          <w:sz w:val="24"/>
          <w:szCs w:val="24"/>
        </w:rPr>
        <w:t xml:space="preserve">, US </w:t>
      </w:r>
      <w:r w:rsidRPr="00CF2A49">
        <w:rPr>
          <w:rFonts w:ascii="Times New Roman" w:hAnsi="Times New Roman" w:cs="Times New Roman"/>
          <w:sz w:val="24"/>
          <w:szCs w:val="24"/>
        </w:rPr>
        <w:t xml:space="preserve">Geological Survey products through </w:t>
      </w:r>
      <w:hyperlink r:id="rId30" w:history="1">
        <w:r w:rsidRPr="00CF2A49">
          <w:rPr>
            <w:rStyle w:val="Hyperlink"/>
            <w:rFonts w:ascii="Times New Roman" w:hAnsi="Times New Roman" w:cs="Times New Roman"/>
            <w:sz w:val="24"/>
            <w:szCs w:val="24"/>
          </w:rPr>
          <w:t>NWIS</w:t>
        </w:r>
      </w:hyperlink>
      <w:r w:rsidRPr="00CF2A49">
        <w:rPr>
          <w:rFonts w:ascii="Times New Roman" w:hAnsi="Times New Roman" w:cs="Times New Roman"/>
          <w:sz w:val="24"/>
          <w:szCs w:val="24"/>
        </w:rPr>
        <w:t xml:space="preserve"> and </w:t>
      </w:r>
      <w:hyperlink r:id="rId31" w:history="1">
        <w:proofErr w:type="spellStart"/>
        <w:r w:rsidRPr="00CF2A49">
          <w:rPr>
            <w:rStyle w:val="Hyperlink"/>
            <w:rFonts w:ascii="Times New Roman" w:hAnsi="Times New Roman" w:cs="Times New Roman"/>
            <w:sz w:val="24"/>
            <w:szCs w:val="24"/>
          </w:rPr>
          <w:t>BioData</w:t>
        </w:r>
        <w:proofErr w:type="spellEnd"/>
      </w:hyperlink>
      <w:r w:rsidRPr="00CF2A49">
        <w:rPr>
          <w:rFonts w:ascii="Times New Roman" w:hAnsi="Times New Roman" w:cs="Times New Roman"/>
          <w:sz w:val="24"/>
          <w:szCs w:val="24"/>
        </w:rPr>
        <w:t xml:space="preserve">, US Environmental Protection Agency through </w:t>
      </w:r>
      <w:hyperlink r:id="rId32" w:history="1">
        <w:r w:rsidRPr="00CF2A49">
          <w:rPr>
            <w:rStyle w:val="Hyperlink"/>
            <w:rFonts w:ascii="Times New Roman" w:hAnsi="Times New Roman" w:cs="Times New Roman"/>
            <w:sz w:val="24"/>
            <w:szCs w:val="24"/>
          </w:rPr>
          <w:t>STORET/WQX</w:t>
        </w:r>
      </w:hyperlink>
      <w:r w:rsidRPr="00CF2A49">
        <w:rPr>
          <w:rFonts w:ascii="Times New Roman" w:hAnsi="Times New Roman" w:cs="Times New Roman"/>
          <w:sz w:val="24"/>
          <w:szCs w:val="24"/>
        </w:rPr>
        <w:t xml:space="preserve">). </w:t>
      </w:r>
      <w:r w:rsidR="00CF2A49" w:rsidRPr="00CF2A49">
        <w:rPr>
          <w:rFonts w:ascii="Times New Roman" w:hAnsi="Times New Roman" w:cs="Times New Roman"/>
          <w:sz w:val="24"/>
          <w:szCs w:val="24"/>
        </w:rPr>
        <w:t>Internationally, institutions in Europe and Canada that have projects supported by public funds are obligated to publish data and papers as open access (</w:t>
      </w:r>
      <w:hyperlink r:id="rId33">
        <w:r w:rsidR="00CF2A49" w:rsidRPr="00CF2A49">
          <w:rPr>
            <w:rStyle w:val="Hyperlink"/>
            <w:rFonts w:ascii="Times New Roman" w:hAnsi="Times New Roman" w:cs="Times New Roman"/>
            <w:sz w:val="24"/>
            <w:szCs w:val="24"/>
          </w:rPr>
          <w:t>Horizon 2020</w:t>
        </w:r>
      </w:hyperlink>
      <w:r w:rsidR="00CF2A49" w:rsidRPr="00CF2A49">
        <w:rPr>
          <w:rFonts w:ascii="Times New Roman" w:hAnsi="Times New Roman" w:cs="Times New Roman"/>
          <w:sz w:val="24"/>
          <w:szCs w:val="24"/>
        </w:rPr>
        <w:t xml:space="preserve">, </w:t>
      </w:r>
      <w:hyperlink r:id="rId34">
        <w:r w:rsidR="00CF2A49" w:rsidRPr="00CF2A49">
          <w:rPr>
            <w:rStyle w:val="Hyperlink"/>
            <w:rFonts w:ascii="Times New Roman" w:hAnsi="Times New Roman" w:cs="Times New Roman"/>
            <w:sz w:val="24"/>
            <w:szCs w:val="24"/>
          </w:rPr>
          <w:t>Tri-Agency Open Access Policy</w:t>
        </w:r>
      </w:hyperlink>
      <w:r w:rsidR="00CF2A49" w:rsidRPr="00CF2A49">
        <w:rPr>
          <w:rFonts w:ascii="Times New Roman" w:hAnsi="Times New Roman" w:cs="Times New Roman"/>
          <w:sz w:val="24"/>
          <w:szCs w:val="24"/>
        </w:rPr>
        <w:t xml:space="preserve">). </w:t>
      </w:r>
      <w:r w:rsidRPr="00CF2A49">
        <w:rPr>
          <w:rFonts w:ascii="Times New Roman" w:hAnsi="Times New Roman" w:cs="Times New Roman"/>
          <w:sz w:val="24"/>
          <w:szCs w:val="24"/>
        </w:rPr>
        <w:t>Although past efforts and recent changes represent progress, many institutions have yet to strictly define open science and how it is applied internally and externally. As open science continues</w:t>
      </w:r>
      <w:r w:rsidRPr="00964C36">
        <w:rPr>
          <w:rFonts w:ascii="Times" w:hAnsi="Times" w:cs="Times"/>
          <w:sz w:val="24"/>
          <w:szCs w:val="24"/>
        </w:rPr>
        <w:t xml:space="preserve"> to build </w:t>
      </w:r>
      <w:r w:rsidRPr="00964C36">
        <w:rPr>
          <w:rFonts w:ascii="Times" w:hAnsi="Times" w:cs="Times"/>
          <w:sz w:val="24"/>
          <w:szCs w:val="24"/>
        </w:rPr>
        <w:lastRenderedPageBreak/>
        <w:t>recognition, means of integrating toolsets that promote openness and transparency beyond publicly shared data will have to be adopted by regulatory and management institutions.</w:t>
      </w:r>
    </w:p>
    <w:p w14:paraId="3021EAFA" w14:textId="77777777" w:rsidR="004509B9" w:rsidRPr="00964C36" w:rsidRDefault="004509B9" w:rsidP="00964C36">
      <w:pPr>
        <w:rPr>
          <w:rFonts w:ascii="Times" w:hAnsi="Times" w:cs="Times"/>
          <w:sz w:val="24"/>
          <w:szCs w:val="24"/>
        </w:rPr>
      </w:pPr>
    </w:p>
    <w:p w14:paraId="616B9F46" w14:textId="066428A9" w:rsidR="00964C36" w:rsidRPr="004509B9" w:rsidRDefault="00964C36" w:rsidP="00964C36">
      <w:pPr>
        <w:rPr>
          <w:b/>
          <w:bCs/>
          <w:sz w:val="28"/>
          <w:szCs w:val="28"/>
        </w:rPr>
      </w:pPr>
      <w:bookmarkStart w:id="21" w:name="conclusions"/>
      <w:r w:rsidRPr="004509B9">
        <w:rPr>
          <w:b/>
          <w:bCs/>
          <w:sz w:val="28"/>
          <w:szCs w:val="28"/>
        </w:rPr>
        <w:t>Conclusions</w:t>
      </w:r>
      <w:bookmarkEnd w:id="21"/>
    </w:p>
    <w:p w14:paraId="4B78911E" w14:textId="77777777" w:rsidR="004509B9" w:rsidRPr="00964C36" w:rsidRDefault="004509B9" w:rsidP="00964C36">
      <w:pPr>
        <w:rPr>
          <w:rFonts w:ascii="Times" w:hAnsi="Times" w:cs="Times"/>
          <w:sz w:val="24"/>
          <w:szCs w:val="24"/>
        </w:rPr>
      </w:pPr>
    </w:p>
    <w:p w14:paraId="7710A9E2" w14:textId="47C9864B" w:rsidR="00AA18ED" w:rsidRDefault="00964C36" w:rsidP="004509B9">
      <w:pPr>
        <w:rPr>
          <w:rFonts w:ascii="Times" w:hAnsi="Times" w:cs="Times"/>
          <w:sz w:val="24"/>
          <w:szCs w:val="24"/>
        </w:rPr>
      </w:pPr>
      <w:r w:rsidRPr="00964C36">
        <w:rPr>
          <w:rFonts w:ascii="Times" w:hAnsi="Times" w:cs="Times"/>
          <w:sz w:val="24"/>
          <w:szCs w:val="24"/>
        </w:rPr>
        <w:t>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14:paraId="1931B654" w14:textId="65FA70BF" w:rsidR="000C00F1" w:rsidRDefault="000C00F1" w:rsidP="004509B9">
      <w:pPr>
        <w:rPr>
          <w:rFonts w:ascii="Times" w:hAnsi="Times" w:cs="Times"/>
          <w:sz w:val="24"/>
          <w:szCs w:val="24"/>
        </w:rPr>
      </w:pPr>
    </w:p>
    <w:p w14:paraId="53C4331E" w14:textId="2BFAE976" w:rsidR="000C00F1" w:rsidRPr="000C00F1" w:rsidRDefault="000C00F1" w:rsidP="004509B9">
      <w:pPr>
        <w:rPr>
          <w:rFonts w:ascii="Times New Roman" w:hAnsi="Times New Roman" w:cs="Times New Roman"/>
          <w:sz w:val="24"/>
          <w:szCs w:val="24"/>
        </w:rPr>
      </w:pPr>
      <w:r w:rsidRPr="000C00F1">
        <w:rPr>
          <w:rFonts w:ascii="Times New Roman" w:eastAsia="Times New Roman" w:hAnsi="Times New Roman" w:cs="Times New Roman"/>
          <w:color w:val="000000"/>
          <w:sz w:val="24"/>
          <w:szCs w:val="24"/>
        </w:rP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 (Baird and </w:t>
      </w:r>
      <w:proofErr w:type="spellStart"/>
      <w:r w:rsidRPr="000C00F1">
        <w:rPr>
          <w:rFonts w:ascii="Times New Roman" w:eastAsia="Times New Roman" w:hAnsi="Times New Roman" w:cs="Times New Roman"/>
          <w:color w:val="000000"/>
          <w:sz w:val="24"/>
          <w:szCs w:val="24"/>
        </w:rPr>
        <w:t>Hajibabei</w:t>
      </w:r>
      <w:proofErr w:type="spellEnd"/>
      <w:r w:rsidRPr="000C00F1">
        <w:rPr>
          <w:rFonts w:ascii="Times New Roman" w:eastAsia="Times New Roman" w:hAnsi="Times New Roman" w:cs="Times New Roman"/>
          <w:color w:val="000000"/>
          <w:sz w:val="24"/>
          <w:szCs w:val="24"/>
        </w:rPr>
        <w:t xml:space="preserve"> 2012).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14:paraId="55524015" w14:textId="77777777" w:rsidR="00AA18ED" w:rsidRPr="00AA18ED" w:rsidRDefault="00AA18ED">
      <w:pPr>
        <w:pStyle w:val="Normal1"/>
        <w:contextualSpacing w:val="0"/>
        <w:rPr>
          <w:rFonts w:ascii="Times" w:hAnsi="Times"/>
          <w:sz w:val="24"/>
        </w:rPr>
      </w:pPr>
    </w:p>
    <w:p w14:paraId="4F713E91" w14:textId="5CF4FCAE" w:rsidR="00AF4906" w:rsidRDefault="00B45195">
      <w:pPr>
        <w:pStyle w:val="Normal1"/>
        <w:contextualSpacing w:val="0"/>
        <w:rPr>
          <w:b/>
          <w:sz w:val="28"/>
        </w:rPr>
      </w:pPr>
      <w:r>
        <w:rPr>
          <w:b/>
          <w:sz w:val="28"/>
        </w:rPr>
        <w:t>Acknowl</w:t>
      </w:r>
      <w:r w:rsidR="004509B9">
        <w:rPr>
          <w:b/>
          <w:sz w:val="28"/>
        </w:rPr>
        <w:t>e</w:t>
      </w:r>
      <w:r>
        <w:rPr>
          <w:b/>
          <w:sz w:val="28"/>
        </w:rPr>
        <w:t>dgements</w:t>
      </w:r>
    </w:p>
    <w:p w14:paraId="3D8E8856" w14:textId="77777777" w:rsidR="004509B9" w:rsidRPr="004509B9" w:rsidRDefault="004509B9">
      <w:pPr>
        <w:pStyle w:val="Normal1"/>
        <w:contextualSpacing w:val="0"/>
        <w:rPr>
          <w:rFonts w:ascii="Times" w:hAnsi="Times" w:cs="Times"/>
          <w:bCs/>
          <w:sz w:val="24"/>
          <w:szCs w:val="24"/>
        </w:rPr>
      </w:pPr>
    </w:p>
    <w:p w14:paraId="58D60367" w14:textId="6E5E1E88" w:rsidR="00B77860" w:rsidRDefault="004509B9">
      <w:pPr>
        <w:pStyle w:val="Normal1"/>
        <w:contextualSpacing w:val="0"/>
        <w:rPr>
          <w:rFonts w:ascii="Times" w:hAnsi="Times"/>
          <w:sz w:val="24"/>
        </w:rPr>
      </w:pPr>
      <w:r w:rsidRPr="004509B9">
        <w:rPr>
          <w:rFonts w:ascii="Times" w:hAnsi="Times"/>
          <w:sz w:val="24"/>
        </w:rPr>
        <w:t xml:space="preserve">The authors acknowledge support from the San Gabriel River Regional Monitoring Program and the Sanitation Districts of Los Angeles County.  We thank Eric Stein for reviewing an earlier draft of the manuscript. We thank Mike McManus for assistance with the conceptual diagrams.  </w:t>
      </w:r>
    </w:p>
    <w:p w14:paraId="0DE172C8" w14:textId="5C627629" w:rsidR="004509B9" w:rsidRDefault="004509B9">
      <w:pPr>
        <w:pStyle w:val="Normal1"/>
        <w:contextualSpacing w:val="0"/>
        <w:rPr>
          <w:rFonts w:ascii="Times" w:hAnsi="Times"/>
          <w:sz w:val="24"/>
        </w:rPr>
      </w:pPr>
    </w:p>
    <w:p w14:paraId="45D2B91C" w14:textId="7A533A10" w:rsidR="00800358" w:rsidRDefault="00B45195">
      <w:pPr>
        <w:pStyle w:val="Normal1"/>
        <w:contextualSpacing w:val="0"/>
        <w:rPr>
          <w:b/>
          <w:sz w:val="28"/>
        </w:rPr>
      </w:pPr>
      <w:r>
        <w:rPr>
          <w:b/>
          <w:sz w:val="28"/>
        </w:rPr>
        <w:t>References</w:t>
      </w:r>
    </w:p>
    <w:p w14:paraId="65E7626F" w14:textId="77777777" w:rsidR="00BF35B3" w:rsidRPr="00C471CA" w:rsidRDefault="00BF35B3">
      <w:pPr>
        <w:pStyle w:val="Normal1"/>
        <w:contextualSpacing w:val="0"/>
        <w:rPr>
          <w:rFonts w:ascii="Times New Roman" w:hAnsi="Times New Roman" w:cs="Times New Roman"/>
          <w:b/>
          <w:sz w:val="24"/>
          <w:szCs w:val="24"/>
        </w:rPr>
      </w:pPr>
    </w:p>
    <w:p w14:paraId="15EE953F" w14:textId="4FC24205" w:rsidR="004509B9" w:rsidRPr="00C471CA" w:rsidRDefault="004509B9" w:rsidP="004509B9">
      <w:pPr>
        <w:pStyle w:val="Bibliography"/>
        <w:rPr>
          <w:rStyle w:val="Hyperlink"/>
          <w:rFonts w:ascii="Times New Roman" w:hAnsi="Times New Roman" w:cs="Times New Roman"/>
          <w:sz w:val="24"/>
          <w:szCs w:val="24"/>
        </w:rPr>
      </w:pPr>
      <w:r w:rsidRPr="00C471CA">
        <w:rPr>
          <w:rFonts w:ascii="Times New Roman" w:hAnsi="Times New Roman" w:cs="Times New Roman"/>
          <w:sz w:val="24"/>
          <w:szCs w:val="24"/>
        </w:rPr>
        <w:lastRenderedPageBreak/>
        <w:t xml:space="preserve">Allaire, J., Y. </w:t>
      </w: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xml:space="preserve">, J. McPherson, J. </w:t>
      </w:r>
      <w:proofErr w:type="spellStart"/>
      <w:r w:rsidRPr="00C471CA">
        <w:rPr>
          <w:rFonts w:ascii="Times New Roman" w:hAnsi="Times New Roman" w:cs="Times New Roman"/>
          <w:sz w:val="24"/>
          <w:szCs w:val="24"/>
        </w:rPr>
        <w:t>Luraschi</w:t>
      </w:r>
      <w:proofErr w:type="spellEnd"/>
      <w:r w:rsidRPr="00C471CA">
        <w:rPr>
          <w:rFonts w:ascii="Times New Roman" w:hAnsi="Times New Roman" w:cs="Times New Roman"/>
          <w:sz w:val="24"/>
          <w:szCs w:val="24"/>
        </w:rPr>
        <w:t xml:space="preserve">, K. </w:t>
      </w:r>
      <w:proofErr w:type="spellStart"/>
      <w:r w:rsidRPr="00C471CA">
        <w:rPr>
          <w:rFonts w:ascii="Times New Roman" w:hAnsi="Times New Roman" w:cs="Times New Roman"/>
          <w:sz w:val="24"/>
          <w:szCs w:val="24"/>
        </w:rPr>
        <w:t>Ushey</w:t>
      </w:r>
      <w:proofErr w:type="spellEnd"/>
      <w:r w:rsidRPr="00C471CA">
        <w:rPr>
          <w:rFonts w:ascii="Times New Roman" w:hAnsi="Times New Roman" w:cs="Times New Roman"/>
          <w:sz w:val="24"/>
          <w:szCs w:val="24"/>
        </w:rPr>
        <w:t xml:space="preserve">, A. Atkins, H. Wickham, J. Cheng, and W. Chang. 2018. </w:t>
      </w:r>
      <w:proofErr w:type="spellStart"/>
      <w:r w:rsidRPr="00C471CA">
        <w:rPr>
          <w:rFonts w:ascii="Times New Roman" w:hAnsi="Times New Roman" w:cs="Times New Roman"/>
          <w:sz w:val="24"/>
          <w:szCs w:val="24"/>
        </w:rPr>
        <w:t>Rmarkdown</w:t>
      </w:r>
      <w:proofErr w:type="spellEnd"/>
      <w:r w:rsidRPr="00C471CA">
        <w:rPr>
          <w:rFonts w:ascii="Times New Roman" w:hAnsi="Times New Roman" w:cs="Times New Roman"/>
          <w:sz w:val="24"/>
          <w:szCs w:val="24"/>
        </w:rPr>
        <w:t xml:space="preserve">: Dynamic documents for R. </w:t>
      </w:r>
      <w:hyperlink r:id="rId35">
        <w:r w:rsidRPr="00C471CA">
          <w:rPr>
            <w:rStyle w:val="Hyperlink"/>
            <w:rFonts w:ascii="Times New Roman" w:hAnsi="Times New Roman" w:cs="Times New Roman"/>
            <w:sz w:val="24"/>
            <w:szCs w:val="24"/>
          </w:rPr>
          <w:t>https://CRAN.R-project.org/package=rmarkdown</w:t>
        </w:r>
      </w:hyperlink>
      <w:r w:rsidRPr="00C471CA">
        <w:rPr>
          <w:rStyle w:val="Hyperlink"/>
          <w:rFonts w:ascii="Times New Roman" w:hAnsi="Times New Roman" w:cs="Times New Roman"/>
          <w:sz w:val="24"/>
          <w:szCs w:val="24"/>
        </w:rPr>
        <w:t>.</w:t>
      </w:r>
    </w:p>
    <w:p w14:paraId="6A6BA9D5" w14:textId="77777777" w:rsidR="00A317C4" w:rsidRPr="00C471CA" w:rsidRDefault="00A317C4" w:rsidP="00A317C4">
      <w:pPr>
        <w:rPr>
          <w:rFonts w:ascii="Times New Roman" w:hAnsi="Times New Roman" w:cs="Times New Roman"/>
          <w:sz w:val="24"/>
          <w:szCs w:val="24"/>
        </w:rPr>
      </w:pPr>
    </w:p>
    <w:p w14:paraId="7CE056D1" w14:textId="60D85EF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Allen, C., and D. M. A. </w:t>
      </w:r>
      <w:proofErr w:type="spellStart"/>
      <w:r w:rsidRPr="00C471CA">
        <w:rPr>
          <w:rFonts w:ascii="Times New Roman" w:hAnsi="Times New Roman" w:cs="Times New Roman"/>
          <w:sz w:val="24"/>
          <w:szCs w:val="24"/>
        </w:rPr>
        <w:t>Mehler</w:t>
      </w:r>
      <w:proofErr w:type="spellEnd"/>
      <w:r w:rsidRPr="00C471CA">
        <w:rPr>
          <w:rFonts w:ascii="Times New Roman" w:hAnsi="Times New Roman" w:cs="Times New Roman"/>
          <w:sz w:val="24"/>
          <w:szCs w:val="24"/>
        </w:rPr>
        <w:t xml:space="preserve">. 2019. Open science challenges, benefits and tips in early career and beyond. </w:t>
      </w:r>
      <w:proofErr w:type="spellStart"/>
      <w:r w:rsidRPr="00C471CA">
        <w:rPr>
          <w:rFonts w:ascii="Times New Roman" w:hAnsi="Times New Roman" w:cs="Times New Roman"/>
          <w:sz w:val="24"/>
          <w:szCs w:val="24"/>
        </w:rPr>
        <w:t>PLoS</w:t>
      </w:r>
      <w:proofErr w:type="spellEnd"/>
      <w:r w:rsidRPr="00C471CA">
        <w:rPr>
          <w:rFonts w:ascii="Times New Roman" w:hAnsi="Times New Roman" w:cs="Times New Roman"/>
          <w:sz w:val="24"/>
          <w:szCs w:val="24"/>
        </w:rPr>
        <w:t xml:space="preserve"> Biology </w:t>
      </w:r>
      <w:proofErr w:type="gramStart"/>
      <w:r w:rsidRPr="00C471CA">
        <w:rPr>
          <w:rFonts w:ascii="Times New Roman" w:hAnsi="Times New Roman" w:cs="Times New Roman"/>
          <w:sz w:val="24"/>
          <w:szCs w:val="24"/>
        </w:rPr>
        <w:t>17:e</w:t>
      </w:r>
      <w:proofErr w:type="gramEnd"/>
      <w:r w:rsidRPr="00C471CA">
        <w:rPr>
          <w:rFonts w:ascii="Times New Roman" w:hAnsi="Times New Roman" w:cs="Times New Roman"/>
          <w:sz w:val="24"/>
          <w:szCs w:val="24"/>
        </w:rPr>
        <w:t xml:space="preserve">3000246. </w:t>
      </w:r>
    </w:p>
    <w:p w14:paraId="67C07A41" w14:textId="77777777" w:rsidR="00A317C4" w:rsidRPr="00C471CA" w:rsidRDefault="00A317C4" w:rsidP="00A317C4">
      <w:pPr>
        <w:rPr>
          <w:rFonts w:ascii="Times New Roman" w:hAnsi="Times New Roman" w:cs="Times New Roman"/>
          <w:sz w:val="24"/>
          <w:szCs w:val="24"/>
        </w:rPr>
      </w:pPr>
    </w:p>
    <w:p w14:paraId="456F9453" w14:textId="0517DCA7" w:rsidR="004509B9" w:rsidRPr="00C471CA" w:rsidRDefault="004509B9" w:rsidP="004509B9">
      <w:pPr>
        <w:pStyle w:val="Bibliography"/>
        <w:rPr>
          <w:rStyle w:val="Hyperlink"/>
          <w:rFonts w:ascii="Times New Roman" w:hAnsi="Times New Roman" w:cs="Times New Roman"/>
          <w:sz w:val="24"/>
          <w:szCs w:val="24"/>
        </w:rPr>
      </w:pPr>
      <w:proofErr w:type="spellStart"/>
      <w:r w:rsidRPr="00C471CA">
        <w:rPr>
          <w:rFonts w:ascii="Times New Roman" w:hAnsi="Times New Roman" w:cs="Times New Roman"/>
          <w:sz w:val="24"/>
          <w:szCs w:val="24"/>
        </w:rPr>
        <w:t>Appelhans</w:t>
      </w:r>
      <w:proofErr w:type="spellEnd"/>
      <w:r w:rsidRPr="00C471CA">
        <w:rPr>
          <w:rFonts w:ascii="Times New Roman" w:hAnsi="Times New Roman" w:cs="Times New Roman"/>
          <w:sz w:val="24"/>
          <w:szCs w:val="24"/>
        </w:rPr>
        <w:t xml:space="preserve">, T., F. </w:t>
      </w:r>
      <w:proofErr w:type="spellStart"/>
      <w:r w:rsidRPr="00C471CA">
        <w:rPr>
          <w:rFonts w:ascii="Times New Roman" w:hAnsi="Times New Roman" w:cs="Times New Roman"/>
          <w:sz w:val="24"/>
          <w:szCs w:val="24"/>
        </w:rPr>
        <w:t>Detsch</w:t>
      </w:r>
      <w:proofErr w:type="spellEnd"/>
      <w:r w:rsidRPr="00C471CA">
        <w:rPr>
          <w:rFonts w:ascii="Times New Roman" w:hAnsi="Times New Roman" w:cs="Times New Roman"/>
          <w:sz w:val="24"/>
          <w:szCs w:val="24"/>
        </w:rPr>
        <w:t xml:space="preserve">, C. </w:t>
      </w:r>
      <w:proofErr w:type="spellStart"/>
      <w:r w:rsidRPr="00C471CA">
        <w:rPr>
          <w:rFonts w:ascii="Times New Roman" w:hAnsi="Times New Roman" w:cs="Times New Roman"/>
          <w:sz w:val="24"/>
          <w:szCs w:val="24"/>
        </w:rPr>
        <w:t>Reudenbach</w:t>
      </w:r>
      <w:proofErr w:type="spellEnd"/>
      <w:r w:rsidRPr="00C471CA">
        <w:rPr>
          <w:rFonts w:ascii="Times New Roman" w:hAnsi="Times New Roman" w:cs="Times New Roman"/>
          <w:sz w:val="24"/>
          <w:szCs w:val="24"/>
        </w:rPr>
        <w:t xml:space="preserve">, and S. </w:t>
      </w:r>
      <w:proofErr w:type="spellStart"/>
      <w:r w:rsidRPr="00C471CA">
        <w:rPr>
          <w:rFonts w:ascii="Times New Roman" w:hAnsi="Times New Roman" w:cs="Times New Roman"/>
          <w:sz w:val="24"/>
          <w:szCs w:val="24"/>
        </w:rPr>
        <w:t>Woellauer</w:t>
      </w:r>
      <w:proofErr w:type="spellEnd"/>
      <w:r w:rsidRPr="00C471CA">
        <w:rPr>
          <w:rFonts w:ascii="Times New Roman" w:hAnsi="Times New Roman" w:cs="Times New Roman"/>
          <w:sz w:val="24"/>
          <w:szCs w:val="24"/>
        </w:rPr>
        <w:t xml:space="preserve">. 2018. </w:t>
      </w:r>
      <w:proofErr w:type="spellStart"/>
      <w:r w:rsidRPr="00C471CA">
        <w:rPr>
          <w:rFonts w:ascii="Times New Roman" w:hAnsi="Times New Roman" w:cs="Times New Roman"/>
          <w:sz w:val="24"/>
          <w:szCs w:val="24"/>
        </w:rPr>
        <w:t>Mapview</w:t>
      </w:r>
      <w:proofErr w:type="spellEnd"/>
      <w:r w:rsidRPr="00C471CA">
        <w:rPr>
          <w:rFonts w:ascii="Times New Roman" w:hAnsi="Times New Roman" w:cs="Times New Roman"/>
          <w:sz w:val="24"/>
          <w:szCs w:val="24"/>
        </w:rPr>
        <w:t xml:space="preserve">: Interactive viewing of spatial data in R. </w:t>
      </w:r>
      <w:hyperlink r:id="rId36">
        <w:r w:rsidRPr="00C471CA">
          <w:rPr>
            <w:rStyle w:val="Hyperlink"/>
            <w:rFonts w:ascii="Times New Roman" w:hAnsi="Times New Roman" w:cs="Times New Roman"/>
            <w:sz w:val="24"/>
            <w:szCs w:val="24"/>
          </w:rPr>
          <w:t>https://github.com/r-spatial/mapview</w:t>
        </w:r>
      </w:hyperlink>
      <w:r w:rsidRPr="00C471CA">
        <w:rPr>
          <w:rStyle w:val="Hyperlink"/>
          <w:rFonts w:ascii="Times New Roman" w:hAnsi="Times New Roman" w:cs="Times New Roman"/>
          <w:sz w:val="24"/>
          <w:szCs w:val="24"/>
        </w:rPr>
        <w:t>.</w:t>
      </w:r>
    </w:p>
    <w:p w14:paraId="4B85BA64" w14:textId="77777777" w:rsidR="00BF0C35" w:rsidRPr="00C471CA" w:rsidRDefault="00BF0C35" w:rsidP="00BF0C35">
      <w:pPr>
        <w:pStyle w:val="Bibliography"/>
        <w:rPr>
          <w:rFonts w:ascii="Times New Roman" w:hAnsi="Times New Roman" w:cs="Times New Roman"/>
          <w:sz w:val="24"/>
          <w:szCs w:val="24"/>
        </w:rPr>
      </w:pPr>
    </w:p>
    <w:p w14:paraId="06A48F28" w14:textId="0FBC729D" w:rsidR="00BF0C35" w:rsidRPr="00C471CA" w:rsidRDefault="00BF0C35" w:rsidP="00BF0C35">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Baird, D. J., and M. </w:t>
      </w:r>
      <w:proofErr w:type="spellStart"/>
      <w:r w:rsidRPr="00C471CA">
        <w:rPr>
          <w:rFonts w:ascii="Times New Roman" w:hAnsi="Times New Roman" w:cs="Times New Roman"/>
          <w:sz w:val="24"/>
          <w:szCs w:val="24"/>
        </w:rPr>
        <w:t>Hajibabaei</w:t>
      </w:r>
      <w:proofErr w:type="spellEnd"/>
      <w:r w:rsidRPr="00C471CA">
        <w:rPr>
          <w:rFonts w:ascii="Times New Roman" w:hAnsi="Times New Roman" w:cs="Times New Roman"/>
          <w:sz w:val="24"/>
          <w:szCs w:val="24"/>
        </w:rPr>
        <w:t xml:space="preserve">. 2012. Biomonitoring 2.0: A new paradigm in ecosystem assessment made possible by next-generation </w:t>
      </w:r>
      <w:proofErr w:type="spellStart"/>
      <w:r w:rsidRPr="00C471CA">
        <w:rPr>
          <w:rFonts w:ascii="Times New Roman" w:hAnsi="Times New Roman" w:cs="Times New Roman"/>
          <w:sz w:val="24"/>
          <w:szCs w:val="24"/>
        </w:rPr>
        <w:t>dna</w:t>
      </w:r>
      <w:proofErr w:type="spellEnd"/>
      <w:r w:rsidRPr="00C471CA">
        <w:rPr>
          <w:rFonts w:ascii="Times New Roman" w:hAnsi="Times New Roman" w:cs="Times New Roman"/>
          <w:sz w:val="24"/>
          <w:szCs w:val="24"/>
        </w:rPr>
        <w:t xml:space="preserve"> sequencing. Molecular Ecology 21:2039–2044.</w:t>
      </w:r>
    </w:p>
    <w:p w14:paraId="7F789DF9" w14:textId="77777777" w:rsidR="00A317C4" w:rsidRPr="00C471CA" w:rsidRDefault="00A317C4" w:rsidP="00A317C4">
      <w:pPr>
        <w:rPr>
          <w:rFonts w:ascii="Times New Roman" w:hAnsi="Times New Roman" w:cs="Times New Roman"/>
          <w:sz w:val="24"/>
          <w:szCs w:val="24"/>
        </w:rPr>
      </w:pPr>
    </w:p>
    <w:p w14:paraId="649A0C7E" w14:textId="248D41DD"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Baker, M. E., R. S. King, and D. </w:t>
      </w:r>
      <w:proofErr w:type="spellStart"/>
      <w:r w:rsidRPr="00C471CA">
        <w:rPr>
          <w:rFonts w:ascii="Times New Roman" w:hAnsi="Times New Roman" w:cs="Times New Roman"/>
          <w:sz w:val="24"/>
          <w:szCs w:val="24"/>
        </w:rPr>
        <w:t>Kahle</w:t>
      </w:r>
      <w:proofErr w:type="spellEnd"/>
      <w:r w:rsidRPr="00C471CA">
        <w:rPr>
          <w:rFonts w:ascii="Times New Roman" w:hAnsi="Times New Roman" w:cs="Times New Roman"/>
          <w:sz w:val="24"/>
          <w:szCs w:val="24"/>
        </w:rPr>
        <w:t xml:space="preserve">. 2015. TITAN2: Threshold indicator taxa analysis. </w:t>
      </w:r>
      <w:hyperlink r:id="rId37" w:history="1">
        <w:r w:rsidRPr="00C471CA">
          <w:rPr>
            <w:rStyle w:val="Hyperlink"/>
            <w:rFonts w:ascii="Times New Roman" w:hAnsi="Times New Roman" w:cs="Times New Roman"/>
            <w:sz w:val="24"/>
            <w:szCs w:val="24"/>
          </w:rPr>
          <w:t>https://CRAN.R-project.org/package=TITAN2</w:t>
        </w:r>
      </w:hyperlink>
      <w:r w:rsidRPr="00C471CA">
        <w:rPr>
          <w:rFonts w:ascii="Times New Roman" w:hAnsi="Times New Roman" w:cs="Times New Roman"/>
          <w:sz w:val="24"/>
          <w:szCs w:val="24"/>
        </w:rPr>
        <w:t xml:space="preserve">. </w:t>
      </w:r>
    </w:p>
    <w:p w14:paraId="5A247C3F" w14:textId="77777777" w:rsidR="00A317C4" w:rsidRPr="00C471CA" w:rsidRDefault="00A317C4" w:rsidP="00A317C4">
      <w:pPr>
        <w:rPr>
          <w:rFonts w:ascii="Times New Roman" w:hAnsi="Times New Roman" w:cs="Times New Roman"/>
          <w:sz w:val="24"/>
          <w:szCs w:val="24"/>
        </w:rPr>
      </w:pPr>
    </w:p>
    <w:p w14:paraId="3E1537DF" w14:textId="3577AE59" w:rsidR="0021360B" w:rsidRPr="00C471CA" w:rsidRDefault="0021360B" w:rsidP="0021360B">
      <w:pPr>
        <w:pStyle w:val="Bibliography"/>
        <w:rPr>
          <w:rFonts w:ascii="Times New Roman" w:hAnsi="Times New Roman" w:cs="Times New Roman"/>
          <w:sz w:val="24"/>
          <w:szCs w:val="24"/>
        </w:rPr>
      </w:pPr>
      <w:r w:rsidRPr="00C471CA">
        <w:rPr>
          <w:rFonts w:ascii="Times New Roman" w:hAnsi="Times New Roman" w:cs="Times New Roman"/>
          <w:sz w:val="24"/>
          <w:szCs w:val="24"/>
        </w:rPr>
        <w:t>Beck, M. W., R. D. Mazor, S. Johnson, K. Wisenbaker, J. Westfall, P. R. Ode, R. Hill, C. Loflen, M. Sutula, and E. D. Stein. 2019. Prioritizing management goals for stream biological integrity within the developed landscape context. Freshwater Science. 38:883-898.</w:t>
      </w:r>
    </w:p>
    <w:p w14:paraId="4B685649" w14:textId="77777777" w:rsidR="0021360B" w:rsidRPr="00C471CA" w:rsidRDefault="0021360B" w:rsidP="0021360B">
      <w:pPr>
        <w:rPr>
          <w:rFonts w:ascii="Times New Roman" w:hAnsi="Times New Roman" w:cs="Times New Roman"/>
          <w:sz w:val="24"/>
          <w:szCs w:val="24"/>
        </w:rPr>
      </w:pPr>
    </w:p>
    <w:p w14:paraId="04DE1D89" w14:textId="297A7441"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Beck, M. W. 2018a. SCCWRP/SCAPE: v1.0 (Version 1.0). </w:t>
      </w:r>
      <w:proofErr w:type="spellStart"/>
      <w:r w:rsidRPr="00C471CA">
        <w:rPr>
          <w:rFonts w:ascii="Times New Roman" w:hAnsi="Times New Roman" w:cs="Times New Roman"/>
          <w:sz w:val="24"/>
          <w:szCs w:val="24"/>
        </w:rPr>
        <w:t>Zenodo</w:t>
      </w:r>
      <w:proofErr w:type="spellEnd"/>
      <w:r w:rsidRPr="00C471CA">
        <w:rPr>
          <w:rFonts w:ascii="Times New Roman" w:hAnsi="Times New Roman" w:cs="Times New Roman"/>
          <w:sz w:val="24"/>
          <w:szCs w:val="24"/>
        </w:rPr>
        <w:t xml:space="preserve">, </w:t>
      </w:r>
      <w:hyperlink r:id="rId38">
        <w:r w:rsidRPr="00C471CA">
          <w:rPr>
            <w:rStyle w:val="Hyperlink"/>
            <w:rFonts w:ascii="Times New Roman" w:hAnsi="Times New Roman" w:cs="Times New Roman"/>
            <w:sz w:val="24"/>
            <w:szCs w:val="24"/>
          </w:rPr>
          <w:t>http://doi.org/10.5281/zenodo.1218121</w:t>
        </w:r>
      </w:hyperlink>
      <w:r w:rsidRPr="00C471CA">
        <w:rPr>
          <w:rFonts w:ascii="Times New Roman" w:hAnsi="Times New Roman" w:cs="Times New Roman"/>
          <w:sz w:val="24"/>
          <w:szCs w:val="24"/>
        </w:rPr>
        <w:t>.</w:t>
      </w:r>
    </w:p>
    <w:p w14:paraId="59CAAA38" w14:textId="77777777" w:rsidR="00A317C4" w:rsidRPr="00C471CA" w:rsidRDefault="00A317C4" w:rsidP="00A317C4">
      <w:pPr>
        <w:rPr>
          <w:rFonts w:ascii="Times New Roman" w:hAnsi="Times New Roman" w:cs="Times New Roman"/>
          <w:sz w:val="24"/>
          <w:szCs w:val="24"/>
        </w:rPr>
      </w:pPr>
    </w:p>
    <w:p w14:paraId="581FC97D" w14:textId="4D68253B"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Beck, M. W. 2018b. Constrained streams for biological integrity in California. Knowledge Network for Biocomplexity. </w:t>
      </w:r>
      <w:proofErr w:type="gramStart"/>
      <w:r w:rsidRPr="00C471CA">
        <w:rPr>
          <w:rFonts w:ascii="Times New Roman" w:hAnsi="Times New Roman" w:cs="Times New Roman"/>
          <w:sz w:val="24"/>
          <w:szCs w:val="24"/>
        </w:rPr>
        <w:t>urn:uuid</w:t>
      </w:r>
      <w:proofErr w:type="gramEnd"/>
      <w:r w:rsidRPr="00C471CA">
        <w:rPr>
          <w:rFonts w:ascii="Times New Roman" w:hAnsi="Times New Roman" w:cs="Times New Roman"/>
          <w:sz w:val="24"/>
          <w:szCs w:val="24"/>
        </w:rPr>
        <w:t>:75411f50-32ed-42a5-bbfd-26833c7a441f.</w:t>
      </w:r>
    </w:p>
    <w:p w14:paraId="2F692A5E" w14:textId="77777777" w:rsidR="00A317C4" w:rsidRPr="00C471CA" w:rsidRDefault="00A317C4" w:rsidP="00A317C4">
      <w:pPr>
        <w:rPr>
          <w:rFonts w:ascii="Times New Roman" w:hAnsi="Times New Roman" w:cs="Times New Roman"/>
          <w:sz w:val="24"/>
          <w:szCs w:val="24"/>
        </w:rPr>
      </w:pPr>
    </w:p>
    <w:p w14:paraId="5681AD81" w14:textId="587B0D4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Beck, M. W., and L. K. Hatch. 2009. A review of research on the development of lake indices of biotic integrity. Environmental Reviews 17:21–44.</w:t>
      </w:r>
    </w:p>
    <w:p w14:paraId="39735345" w14:textId="77777777" w:rsidR="00A317C4" w:rsidRPr="00C471CA" w:rsidRDefault="00A317C4" w:rsidP="00A317C4">
      <w:pPr>
        <w:rPr>
          <w:rFonts w:ascii="Times New Roman" w:hAnsi="Times New Roman" w:cs="Times New Roman"/>
          <w:sz w:val="24"/>
          <w:szCs w:val="24"/>
        </w:rPr>
      </w:pPr>
      <w:bookmarkStart w:id="22" w:name="ref-Beckir"/>
    </w:p>
    <w:bookmarkEnd w:id="22"/>
    <w:p w14:paraId="7AE83705" w14:textId="2BC2A752"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Birk</w:t>
      </w:r>
      <w:proofErr w:type="spellEnd"/>
      <w:r w:rsidRPr="00C471CA">
        <w:rPr>
          <w:rFonts w:ascii="Times New Roman" w:hAnsi="Times New Roman" w:cs="Times New Roman"/>
          <w:sz w:val="24"/>
          <w:szCs w:val="24"/>
        </w:rPr>
        <w:t xml:space="preserve">, S., W. Bonne, A. Borja, S. </w:t>
      </w:r>
      <w:proofErr w:type="spellStart"/>
      <w:r w:rsidRPr="00C471CA">
        <w:rPr>
          <w:rFonts w:ascii="Times New Roman" w:hAnsi="Times New Roman" w:cs="Times New Roman"/>
          <w:sz w:val="24"/>
          <w:szCs w:val="24"/>
        </w:rPr>
        <w:t>Brucet</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Courrat</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Poikane</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Solimini</w:t>
      </w:r>
      <w:proofErr w:type="spellEnd"/>
      <w:r w:rsidRPr="00C471CA">
        <w:rPr>
          <w:rFonts w:ascii="Times New Roman" w:hAnsi="Times New Roman" w:cs="Times New Roman"/>
          <w:sz w:val="24"/>
          <w:szCs w:val="24"/>
        </w:rPr>
        <w:t xml:space="preserve">, W. van de Bund, N. </w:t>
      </w:r>
      <w:proofErr w:type="spellStart"/>
      <w:r w:rsidRPr="00C471CA">
        <w:rPr>
          <w:rFonts w:ascii="Times New Roman" w:hAnsi="Times New Roman" w:cs="Times New Roman"/>
          <w:sz w:val="24"/>
          <w:szCs w:val="24"/>
        </w:rPr>
        <w:t>Zampoukas</w:t>
      </w:r>
      <w:proofErr w:type="spellEnd"/>
      <w:r w:rsidRPr="00C471CA">
        <w:rPr>
          <w:rFonts w:ascii="Times New Roman" w:hAnsi="Times New Roman" w:cs="Times New Roman"/>
          <w:sz w:val="24"/>
          <w:szCs w:val="24"/>
        </w:rPr>
        <w:t xml:space="preserve">, and D. </w:t>
      </w:r>
      <w:proofErr w:type="spellStart"/>
      <w:r w:rsidRPr="00C471CA">
        <w:rPr>
          <w:rFonts w:ascii="Times New Roman" w:hAnsi="Times New Roman" w:cs="Times New Roman"/>
          <w:sz w:val="24"/>
          <w:szCs w:val="24"/>
        </w:rPr>
        <w:t>Hering</w:t>
      </w:r>
      <w:proofErr w:type="spellEnd"/>
      <w:r w:rsidRPr="00C471CA">
        <w:rPr>
          <w:rFonts w:ascii="Times New Roman" w:hAnsi="Times New Roman" w:cs="Times New Roman"/>
          <w:sz w:val="24"/>
          <w:szCs w:val="24"/>
        </w:rPr>
        <w:t>. 2012. Three hundred ways to assess Europe’s surface waters: An almost complete overview of biological methods to implement the Water Framework Directive. Ecological Indicators 18:31–41.</w:t>
      </w:r>
    </w:p>
    <w:p w14:paraId="6599C855" w14:textId="77777777" w:rsidR="00A317C4" w:rsidRPr="00C471CA" w:rsidRDefault="00A317C4" w:rsidP="00A317C4">
      <w:pPr>
        <w:rPr>
          <w:rFonts w:ascii="Times New Roman" w:hAnsi="Times New Roman" w:cs="Times New Roman"/>
          <w:sz w:val="24"/>
          <w:szCs w:val="24"/>
        </w:rPr>
      </w:pPr>
    </w:p>
    <w:p w14:paraId="3993C2F6" w14:textId="336CA7D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Bond-</w:t>
      </w:r>
      <w:proofErr w:type="spellStart"/>
      <w:r w:rsidRPr="00C471CA">
        <w:rPr>
          <w:rFonts w:ascii="Times New Roman" w:hAnsi="Times New Roman" w:cs="Times New Roman"/>
          <w:sz w:val="24"/>
          <w:szCs w:val="24"/>
        </w:rPr>
        <w:t>Lamberty</w:t>
      </w:r>
      <w:proofErr w:type="spellEnd"/>
      <w:r w:rsidRPr="00C471CA">
        <w:rPr>
          <w:rFonts w:ascii="Times New Roman" w:hAnsi="Times New Roman" w:cs="Times New Roman"/>
          <w:sz w:val="24"/>
          <w:szCs w:val="24"/>
        </w:rPr>
        <w:t>, B., A. P. Smith, and V. Bailey. 2016. Running an open experiment: Transparency and reproducibility in soil and ecosystem science. Environmental Research Letters 11:1–7.</w:t>
      </w:r>
    </w:p>
    <w:p w14:paraId="6A6F0884" w14:textId="4BEB58EF" w:rsidR="00A317C4" w:rsidRPr="00C471CA" w:rsidRDefault="00A317C4" w:rsidP="00A317C4">
      <w:pPr>
        <w:rPr>
          <w:rFonts w:ascii="Times New Roman" w:hAnsi="Times New Roman" w:cs="Times New Roman"/>
          <w:sz w:val="24"/>
          <w:szCs w:val="24"/>
        </w:rPr>
      </w:pPr>
    </w:p>
    <w:p w14:paraId="008107B5" w14:textId="77777777" w:rsidR="00925070" w:rsidRPr="00C471CA" w:rsidRDefault="00925070" w:rsidP="00925070">
      <w:pPr>
        <w:pStyle w:val="Bibliography"/>
        <w:rPr>
          <w:rFonts w:ascii="Times New Roman" w:hAnsi="Times New Roman" w:cs="Times New Roman"/>
          <w:sz w:val="24"/>
          <w:szCs w:val="24"/>
        </w:rPr>
      </w:pPr>
      <w:bookmarkStart w:id="23" w:name="ref-Borja08"/>
      <w:r w:rsidRPr="00C471CA">
        <w:rPr>
          <w:rFonts w:ascii="Times New Roman" w:hAnsi="Times New Roman" w:cs="Times New Roman"/>
          <w:sz w:val="24"/>
          <w:szCs w:val="24"/>
        </w:rPr>
        <w:lastRenderedPageBreak/>
        <w:t xml:space="preserve">Borja, A., S. B. Bricker, D. M. Dauer, N. T. </w:t>
      </w:r>
      <w:proofErr w:type="spellStart"/>
      <w:r w:rsidRPr="00C471CA">
        <w:rPr>
          <w:rFonts w:ascii="Times New Roman" w:hAnsi="Times New Roman" w:cs="Times New Roman"/>
          <w:sz w:val="24"/>
          <w:szCs w:val="24"/>
        </w:rPr>
        <w:t>Demetriades</w:t>
      </w:r>
      <w:proofErr w:type="spellEnd"/>
      <w:r w:rsidRPr="00C471CA">
        <w:rPr>
          <w:rFonts w:ascii="Times New Roman" w:hAnsi="Times New Roman" w:cs="Times New Roman"/>
          <w:sz w:val="24"/>
          <w:szCs w:val="24"/>
        </w:rPr>
        <w:t xml:space="preserve">, J. G. Ferreira, A. T. Forbes, P. Hutchings, X. Jia, R. </w:t>
      </w:r>
      <w:proofErr w:type="spellStart"/>
      <w:r w:rsidRPr="00C471CA">
        <w:rPr>
          <w:rFonts w:ascii="Times New Roman" w:hAnsi="Times New Roman" w:cs="Times New Roman"/>
          <w:sz w:val="24"/>
          <w:szCs w:val="24"/>
        </w:rPr>
        <w:t>Kenchington</w:t>
      </w:r>
      <w:proofErr w:type="spellEnd"/>
      <w:r w:rsidRPr="00C471CA">
        <w:rPr>
          <w:rFonts w:ascii="Times New Roman" w:hAnsi="Times New Roman" w:cs="Times New Roman"/>
          <w:sz w:val="24"/>
          <w:szCs w:val="24"/>
        </w:rPr>
        <w:t>, J. C. Marques, and C. Zhu. 2008. Overview of integrative tools and methods in assessing ecological integrity in estuarine and coastal systems worldwide. Marine Pollution Bulletin 56:1519–1537.</w:t>
      </w:r>
    </w:p>
    <w:p w14:paraId="2610A3D2" w14:textId="77777777" w:rsidR="00925070" w:rsidRPr="00C471CA" w:rsidRDefault="00925070" w:rsidP="00925070">
      <w:pPr>
        <w:pStyle w:val="Bibliography"/>
        <w:rPr>
          <w:rFonts w:ascii="Times New Roman" w:hAnsi="Times New Roman" w:cs="Times New Roman"/>
          <w:sz w:val="24"/>
          <w:szCs w:val="24"/>
        </w:rPr>
      </w:pPr>
      <w:bookmarkStart w:id="24" w:name="ref-Borja16b"/>
      <w:bookmarkEnd w:id="23"/>
    </w:p>
    <w:p w14:paraId="71115C47" w14:textId="44E1D0B6" w:rsidR="00925070" w:rsidRPr="00C471CA" w:rsidRDefault="00925070" w:rsidP="00925070">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Borja, A., M. Elliot, J. H. Anderson, T. Berg, J. Carstensen, B. S. Halpern, A. S. </w:t>
      </w:r>
      <w:proofErr w:type="spellStart"/>
      <w:r w:rsidRPr="00C471CA">
        <w:rPr>
          <w:rFonts w:ascii="Times New Roman" w:hAnsi="Times New Roman" w:cs="Times New Roman"/>
          <w:sz w:val="24"/>
          <w:szCs w:val="24"/>
        </w:rPr>
        <w:t>Heiskanen</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Korpinen</w:t>
      </w:r>
      <w:proofErr w:type="spellEnd"/>
      <w:r w:rsidRPr="00C471CA">
        <w:rPr>
          <w:rFonts w:ascii="Times New Roman" w:hAnsi="Times New Roman" w:cs="Times New Roman"/>
          <w:sz w:val="24"/>
          <w:szCs w:val="24"/>
        </w:rPr>
        <w:t>, J. S. S. Lowndes, G. Martin, and N. Rodriguez-</w:t>
      </w:r>
      <w:proofErr w:type="spellStart"/>
      <w:r w:rsidRPr="00C471CA">
        <w:rPr>
          <w:rFonts w:ascii="Times New Roman" w:hAnsi="Times New Roman" w:cs="Times New Roman"/>
          <w:sz w:val="24"/>
          <w:szCs w:val="24"/>
        </w:rPr>
        <w:t>Ezpeleta</w:t>
      </w:r>
      <w:proofErr w:type="spellEnd"/>
      <w:r w:rsidRPr="00C471CA">
        <w:rPr>
          <w:rFonts w:ascii="Times New Roman" w:hAnsi="Times New Roman" w:cs="Times New Roman"/>
          <w:sz w:val="24"/>
          <w:szCs w:val="24"/>
        </w:rPr>
        <w:t>. (2016). Overview of integrative assessment of marine systems: The ecosystem approach in practice. Frontiers in Marine Science 3:20.</w:t>
      </w:r>
    </w:p>
    <w:p w14:paraId="16C61A70" w14:textId="77777777" w:rsidR="00925070" w:rsidRPr="00C471CA" w:rsidRDefault="00925070" w:rsidP="00925070">
      <w:pPr>
        <w:pStyle w:val="Bibliography"/>
        <w:rPr>
          <w:rFonts w:ascii="Times New Roman" w:hAnsi="Times New Roman" w:cs="Times New Roman"/>
          <w:sz w:val="24"/>
          <w:szCs w:val="24"/>
        </w:rPr>
      </w:pPr>
      <w:bookmarkStart w:id="25" w:name="ref-Borja19"/>
      <w:bookmarkEnd w:id="24"/>
    </w:p>
    <w:p w14:paraId="420E1278" w14:textId="43A4726A" w:rsidR="00925070" w:rsidRPr="00C471CA" w:rsidRDefault="00925070" w:rsidP="00925070">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Borja, A., J. M. </w:t>
      </w:r>
      <w:proofErr w:type="spellStart"/>
      <w:r w:rsidRPr="00C471CA">
        <w:rPr>
          <w:rFonts w:ascii="Times New Roman" w:hAnsi="Times New Roman" w:cs="Times New Roman"/>
          <w:sz w:val="24"/>
          <w:szCs w:val="24"/>
        </w:rPr>
        <w:t>Garmendia</w:t>
      </w:r>
      <w:proofErr w:type="spellEnd"/>
      <w:r w:rsidRPr="00C471CA">
        <w:rPr>
          <w:rFonts w:ascii="Times New Roman" w:hAnsi="Times New Roman" w:cs="Times New Roman"/>
          <w:sz w:val="24"/>
          <w:szCs w:val="24"/>
        </w:rPr>
        <w:t xml:space="preserve">, I. </w:t>
      </w:r>
      <w:proofErr w:type="spellStart"/>
      <w:r w:rsidRPr="00C471CA">
        <w:rPr>
          <w:rFonts w:ascii="Times New Roman" w:hAnsi="Times New Roman" w:cs="Times New Roman"/>
          <w:sz w:val="24"/>
          <w:szCs w:val="24"/>
        </w:rPr>
        <w:t>Menchaca</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Uriarte</w:t>
      </w:r>
      <w:proofErr w:type="spellEnd"/>
      <w:r w:rsidRPr="00C471CA">
        <w:rPr>
          <w:rFonts w:ascii="Times New Roman" w:hAnsi="Times New Roman" w:cs="Times New Roman"/>
          <w:sz w:val="24"/>
          <w:szCs w:val="24"/>
        </w:rPr>
        <w:t xml:space="preserve">, and Y. </w:t>
      </w:r>
      <w:proofErr w:type="spellStart"/>
      <w:r w:rsidRPr="00C471CA">
        <w:rPr>
          <w:rFonts w:ascii="Times New Roman" w:hAnsi="Times New Roman" w:cs="Times New Roman"/>
          <w:sz w:val="24"/>
          <w:szCs w:val="24"/>
        </w:rPr>
        <w:t>Sagarmínaga</w:t>
      </w:r>
      <w:proofErr w:type="spellEnd"/>
      <w:r w:rsidRPr="00C471CA">
        <w:rPr>
          <w:rFonts w:ascii="Times New Roman" w:hAnsi="Times New Roman" w:cs="Times New Roman"/>
          <w:sz w:val="24"/>
          <w:szCs w:val="24"/>
        </w:rPr>
        <w:t xml:space="preserve">. 2019. Yes, we can! Large-scale integrative assessment of </w:t>
      </w:r>
      <w:proofErr w:type="spellStart"/>
      <w:r w:rsidRPr="00C471CA">
        <w:rPr>
          <w:rFonts w:ascii="Times New Roman" w:hAnsi="Times New Roman" w:cs="Times New Roman"/>
          <w:sz w:val="24"/>
          <w:szCs w:val="24"/>
        </w:rPr>
        <w:t>european</w:t>
      </w:r>
      <w:proofErr w:type="spellEnd"/>
      <w:r w:rsidRPr="00C471CA">
        <w:rPr>
          <w:rFonts w:ascii="Times New Roman" w:hAnsi="Times New Roman" w:cs="Times New Roman"/>
          <w:sz w:val="24"/>
          <w:szCs w:val="24"/>
        </w:rPr>
        <w:t xml:space="preserve"> regional seas, using open access databases. Frontiers in Marine Science 6.</w:t>
      </w:r>
    </w:p>
    <w:bookmarkEnd w:id="25"/>
    <w:p w14:paraId="1EBFACA2" w14:textId="77777777" w:rsidR="00925070" w:rsidRPr="00C471CA" w:rsidRDefault="00925070" w:rsidP="00A317C4">
      <w:pPr>
        <w:rPr>
          <w:rFonts w:ascii="Times New Roman" w:hAnsi="Times New Roman" w:cs="Times New Roman"/>
          <w:sz w:val="24"/>
          <w:szCs w:val="24"/>
        </w:rPr>
      </w:pPr>
    </w:p>
    <w:p w14:paraId="74AB32DA" w14:textId="4E556B20"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Borja, A., A. Ranasinghe, and S. B. Weisberg. 2009. Assessing ecological integrity in marine waters, using multiple indices and ecosystem components: Challenges for the future. Marine Pollution Bulletin 59:1–4.</w:t>
      </w:r>
    </w:p>
    <w:p w14:paraId="3DFB8EE1" w14:textId="77777777" w:rsidR="00A317C4" w:rsidRPr="00C471CA" w:rsidRDefault="00A317C4" w:rsidP="00A317C4">
      <w:pPr>
        <w:rPr>
          <w:rFonts w:ascii="Times New Roman" w:hAnsi="Times New Roman" w:cs="Times New Roman"/>
          <w:sz w:val="24"/>
          <w:szCs w:val="24"/>
        </w:rPr>
      </w:pPr>
    </w:p>
    <w:p w14:paraId="66CACD14" w14:textId="3894EF9E"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Bried</w:t>
      </w:r>
      <w:proofErr w:type="spellEnd"/>
      <w:r w:rsidRPr="00C471CA">
        <w:rPr>
          <w:rFonts w:ascii="Times New Roman" w:hAnsi="Times New Roman" w:cs="Times New Roman"/>
          <w:sz w:val="24"/>
          <w:szCs w:val="24"/>
        </w:rPr>
        <w:t xml:space="preserve">, J. T., S. K. Jog, A. R. </w:t>
      </w:r>
      <w:proofErr w:type="spellStart"/>
      <w:r w:rsidRPr="00C471CA">
        <w:rPr>
          <w:rFonts w:ascii="Times New Roman" w:hAnsi="Times New Roman" w:cs="Times New Roman"/>
          <w:sz w:val="24"/>
          <w:szCs w:val="24"/>
        </w:rPr>
        <w:t>Dzialowski</w:t>
      </w:r>
      <w:proofErr w:type="spellEnd"/>
      <w:r w:rsidRPr="00C471CA">
        <w:rPr>
          <w:rFonts w:ascii="Times New Roman" w:hAnsi="Times New Roman" w:cs="Times New Roman"/>
          <w:sz w:val="24"/>
          <w:szCs w:val="24"/>
        </w:rPr>
        <w:t>, and C. A. Davis. 2014. Potential vegetation criteria for identifying reference-quality wetlands in the south-central United States. Wetlands 34:1159–1169.</w:t>
      </w:r>
    </w:p>
    <w:p w14:paraId="44B95870" w14:textId="77777777" w:rsidR="00A317C4" w:rsidRPr="00C471CA" w:rsidRDefault="00A317C4" w:rsidP="00A317C4">
      <w:pPr>
        <w:rPr>
          <w:rFonts w:ascii="Times New Roman" w:hAnsi="Times New Roman" w:cs="Times New Roman"/>
          <w:sz w:val="24"/>
          <w:szCs w:val="24"/>
        </w:rPr>
      </w:pPr>
    </w:p>
    <w:p w14:paraId="0D2A6A16" w14:textId="2736DF4E"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Cao, Y., and C. Hawkins. 2011. The comparability of bioassessments: A review of conceptual and methodological issues.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30:680–701.</w:t>
      </w:r>
    </w:p>
    <w:p w14:paraId="7F217053" w14:textId="59E17D66" w:rsidR="00A317C4" w:rsidRPr="00C471CA" w:rsidRDefault="00A317C4" w:rsidP="00A317C4">
      <w:pPr>
        <w:rPr>
          <w:rFonts w:ascii="Times New Roman" w:hAnsi="Times New Roman" w:cs="Times New Roman"/>
          <w:sz w:val="24"/>
          <w:szCs w:val="24"/>
        </w:rPr>
      </w:pPr>
    </w:p>
    <w:p w14:paraId="3EB78983"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Carpenter, S. R., E. V. </w:t>
      </w:r>
      <w:proofErr w:type="spellStart"/>
      <w:r w:rsidRPr="00C471CA">
        <w:rPr>
          <w:rFonts w:ascii="Times New Roman" w:hAnsi="Times New Roman" w:cs="Times New Roman"/>
          <w:sz w:val="24"/>
          <w:szCs w:val="24"/>
        </w:rPr>
        <w:t>Armbrust</w:t>
      </w:r>
      <w:proofErr w:type="spellEnd"/>
      <w:r w:rsidRPr="00C471CA">
        <w:rPr>
          <w:rFonts w:ascii="Times New Roman" w:hAnsi="Times New Roman" w:cs="Times New Roman"/>
          <w:sz w:val="24"/>
          <w:szCs w:val="24"/>
        </w:rPr>
        <w:t xml:space="preserve">, P. W. </w:t>
      </w:r>
      <w:proofErr w:type="spellStart"/>
      <w:r w:rsidRPr="00C471CA">
        <w:rPr>
          <w:rFonts w:ascii="Times New Roman" w:hAnsi="Times New Roman" w:cs="Times New Roman"/>
          <w:sz w:val="24"/>
          <w:szCs w:val="24"/>
        </w:rPr>
        <w:t>Arzberger</w:t>
      </w:r>
      <w:proofErr w:type="spellEnd"/>
      <w:r w:rsidRPr="00C471CA">
        <w:rPr>
          <w:rFonts w:ascii="Times New Roman" w:hAnsi="Times New Roman" w:cs="Times New Roman"/>
          <w:sz w:val="24"/>
          <w:szCs w:val="24"/>
        </w:rPr>
        <w:t xml:space="preserve">, F. S. C. III, J. J. </w:t>
      </w:r>
      <w:proofErr w:type="spellStart"/>
      <w:r w:rsidRPr="00C471CA">
        <w:rPr>
          <w:rFonts w:ascii="Times New Roman" w:hAnsi="Times New Roman" w:cs="Times New Roman"/>
          <w:sz w:val="24"/>
          <w:szCs w:val="24"/>
        </w:rPr>
        <w:t>Elser</w:t>
      </w:r>
      <w:proofErr w:type="spellEnd"/>
      <w:r w:rsidRPr="00C471CA">
        <w:rPr>
          <w:rFonts w:ascii="Times New Roman" w:hAnsi="Times New Roman" w:cs="Times New Roman"/>
          <w:sz w:val="24"/>
          <w:szCs w:val="24"/>
        </w:rPr>
        <w:t xml:space="preserve">, E. J. Hackett, A. R. Ives, P. M. </w:t>
      </w:r>
      <w:proofErr w:type="spellStart"/>
      <w:r w:rsidRPr="00C471CA">
        <w:rPr>
          <w:rFonts w:ascii="Times New Roman" w:hAnsi="Times New Roman" w:cs="Times New Roman"/>
          <w:sz w:val="24"/>
          <w:szCs w:val="24"/>
        </w:rPr>
        <w:t>Kareiva</w:t>
      </w:r>
      <w:proofErr w:type="spellEnd"/>
      <w:r w:rsidRPr="00C471CA">
        <w:rPr>
          <w:rFonts w:ascii="Times New Roman" w:hAnsi="Times New Roman" w:cs="Times New Roman"/>
          <w:sz w:val="24"/>
          <w:szCs w:val="24"/>
        </w:rPr>
        <w:t xml:space="preserve">, M. A. </w:t>
      </w:r>
      <w:proofErr w:type="spellStart"/>
      <w:r w:rsidRPr="00C471CA">
        <w:rPr>
          <w:rFonts w:ascii="Times New Roman" w:hAnsi="Times New Roman" w:cs="Times New Roman"/>
          <w:sz w:val="24"/>
          <w:szCs w:val="24"/>
        </w:rPr>
        <w:t>Leibold</w:t>
      </w:r>
      <w:proofErr w:type="spellEnd"/>
      <w:r w:rsidRPr="00C471CA">
        <w:rPr>
          <w:rFonts w:ascii="Times New Roman" w:hAnsi="Times New Roman" w:cs="Times New Roman"/>
          <w:sz w:val="24"/>
          <w:szCs w:val="24"/>
        </w:rPr>
        <w:t xml:space="preserve">, P. Lundberg, M. </w:t>
      </w:r>
      <w:proofErr w:type="spellStart"/>
      <w:r w:rsidRPr="00C471CA">
        <w:rPr>
          <w:rFonts w:ascii="Times New Roman" w:hAnsi="Times New Roman" w:cs="Times New Roman"/>
          <w:sz w:val="24"/>
          <w:szCs w:val="24"/>
        </w:rPr>
        <w:t>Mangel</w:t>
      </w:r>
      <w:proofErr w:type="spellEnd"/>
      <w:r w:rsidRPr="00C471CA">
        <w:rPr>
          <w:rFonts w:ascii="Times New Roman" w:hAnsi="Times New Roman" w:cs="Times New Roman"/>
          <w:sz w:val="24"/>
          <w:szCs w:val="24"/>
        </w:rPr>
        <w:t xml:space="preserve">, N. Merchant, W. W. Murdoch, M. A. Palmer, D. P. C. Peters, S. T. A. Pickett, K. K. Smith, D. H. Wall, and A. S. Zimmerman. 2009. Accelerate synthesis in ecology and environmental sciences. </w:t>
      </w:r>
      <w:proofErr w:type="spellStart"/>
      <w:r w:rsidRPr="00C471CA">
        <w:rPr>
          <w:rFonts w:ascii="Times New Roman" w:hAnsi="Times New Roman" w:cs="Times New Roman"/>
          <w:sz w:val="24"/>
          <w:szCs w:val="24"/>
        </w:rPr>
        <w:t>BioScience</w:t>
      </w:r>
      <w:proofErr w:type="spellEnd"/>
      <w:r w:rsidRPr="00C471CA">
        <w:rPr>
          <w:rFonts w:ascii="Times New Roman" w:hAnsi="Times New Roman" w:cs="Times New Roman"/>
          <w:sz w:val="24"/>
          <w:szCs w:val="24"/>
        </w:rPr>
        <w:t xml:space="preserve"> 59:699–701.</w:t>
      </w:r>
    </w:p>
    <w:p w14:paraId="22234108"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Chang, W., J. Cheng, J. Allaire, Y. </w:t>
      </w: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and J. McPherson. 2018. Shiny: Web application framework for r.</w:t>
      </w:r>
    </w:p>
    <w:p w14:paraId="3A94A705" w14:textId="77777777" w:rsidR="00A317C4" w:rsidRPr="00C471CA" w:rsidRDefault="00A317C4" w:rsidP="00A317C4">
      <w:pPr>
        <w:rPr>
          <w:rFonts w:ascii="Times New Roman" w:hAnsi="Times New Roman" w:cs="Times New Roman"/>
          <w:sz w:val="24"/>
          <w:szCs w:val="24"/>
        </w:rPr>
      </w:pPr>
    </w:p>
    <w:p w14:paraId="2F347E19" w14:textId="1520D80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Chang, W., J. Cheng, J. Allaire, Y. </w:t>
      </w: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xml:space="preserve">, and J. McPherson. 2018. Shiny: Web application framework for R. </w:t>
      </w:r>
      <w:hyperlink r:id="rId39">
        <w:r w:rsidRPr="00C471CA">
          <w:rPr>
            <w:rStyle w:val="Hyperlink"/>
            <w:rFonts w:ascii="Times New Roman" w:hAnsi="Times New Roman" w:cs="Times New Roman"/>
            <w:sz w:val="24"/>
            <w:szCs w:val="24"/>
          </w:rPr>
          <w:t>https://CRAN.R-project.org/package=shiny</w:t>
        </w:r>
      </w:hyperlink>
      <w:r w:rsidRPr="00C471CA">
        <w:rPr>
          <w:rFonts w:ascii="Times New Roman" w:hAnsi="Times New Roman" w:cs="Times New Roman"/>
          <w:sz w:val="24"/>
          <w:szCs w:val="24"/>
        </w:rPr>
        <w:t>.</w:t>
      </w:r>
    </w:p>
    <w:p w14:paraId="280D74AB" w14:textId="77777777" w:rsidR="00A317C4" w:rsidRPr="00C471CA" w:rsidRDefault="00A317C4" w:rsidP="00A317C4">
      <w:pPr>
        <w:rPr>
          <w:rFonts w:ascii="Times New Roman" w:hAnsi="Times New Roman" w:cs="Times New Roman"/>
          <w:sz w:val="24"/>
          <w:szCs w:val="24"/>
        </w:rPr>
      </w:pPr>
    </w:p>
    <w:p w14:paraId="0BD65017" w14:textId="7C83345B"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Cheng, J., B. </w:t>
      </w:r>
      <w:proofErr w:type="spellStart"/>
      <w:r w:rsidRPr="00C471CA">
        <w:rPr>
          <w:rFonts w:ascii="Times New Roman" w:hAnsi="Times New Roman" w:cs="Times New Roman"/>
          <w:sz w:val="24"/>
          <w:szCs w:val="24"/>
        </w:rPr>
        <w:t>Karambelkar</w:t>
      </w:r>
      <w:proofErr w:type="spellEnd"/>
      <w:r w:rsidRPr="00C471CA">
        <w:rPr>
          <w:rFonts w:ascii="Times New Roman" w:hAnsi="Times New Roman" w:cs="Times New Roman"/>
          <w:sz w:val="24"/>
          <w:szCs w:val="24"/>
        </w:rPr>
        <w:t xml:space="preserve">, and Y. </w:t>
      </w: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xml:space="preserve">. 2018. Leaflet: Create interactive web maps with the </w:t>
      </w:r>
      <w:proofErr w:type="spellStart"/>
      <w:r w:rsidRPr="00C471CA">
        <w:rPr>
          <w:rFonts w:ascii="Times New Roman" w:hAnsi="Times New Roman" w:cs="Times New Roman"/>
          <w:sz w:val="24"/>
          <w:szCs w:val="24"/>
        </w:rPr>
        <w:t>javascript</w:t>
      </w:r>
      <w:proofErr w:type="spellEnd"/>
      <w:r w:rsidRPr="00C471CA">
        <w:rPr>
          <w:rFonts w:ascii="Times New Roman" w:hAnsi="Times New Roman" w:cs="Times New Roman"/>
          <w:sz w:val="24"/>
          <w:szCs w:val="24"/>
        </w:rPr>
        <w:t xml:space="preserve"> ‘leaflet’ library. </w:t>
      </w:r>
      <w:hyperlink r:id="rId40">
        <w:r w:rsidRPr="00C471CA">
          <w:rPr>
            <w:rStyle w:val="Hyperlink"/>
            <w:rFonts w:ascii="Times New Roman" w:hAnsi="Times New Roman" w:cs="Times New Roman"/>
            <w:sz w:val="24"/>
            <w:szCs w:val="24"/>
          </w:rPr>
          <w:t>https://CRAN.R-project.org/package=leaflet</w:t>
        </w:r>
      </w:hyperlink>
      <w:r w:rsidRPr="00C471CA">
        <w:rPr>
          <w:rFonts w:ascii="Times New Roman" w:hAnsi="Times New Roman" w:cs="Times New Roman"/>
          <w:sz w:val="24"/>
          <w:szCs w:val="24"/>
        </w:rPr>
        <w:t>.</w:t>
      </w:r>
    </w:p>
    <w:p w14:paraId="507C7AF9" w14:textId="77777777" w:rsidR="00A317C4" w:rsidRPr="00C471CA" w:rsidRDefault="00A317C4" w:rsidP="00A317C4">
      <w:pPr>
        <w:rPr>
          <w:rFonts w:ascii="Times New Roman" w:hAnsi="Times New Roman" w:cs="Times New Roman"/>
          <w:sz w:val="24"/>
          <w:szCs w:val="24"/>
        </w:rPr>
      </w:pPr>
    </w:p>
    <w:p w14:paraId="37CB2F03" w14:textId="36D2C08A"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Cheruvelil</w:t>
      </w:r>
      <w:proofErr w:type="spellEnd"/>
      <w:r w:rsidRPr="00C471CA">
        <w:rPr>
          <w:rFonts w:ascii="Times New Roman" w:hAnsi="Times New Roman" w:cs="Times New Roman"/>
          <w:sz w:val="24"/>
          <w:szCs w:val="24"/>
        </w:rPr>
        <w:t xml:space="preserve">, K. S., and P. A. </w:t>
      </w:r>
      <w:proofErr w:type="spellStart"/>
      <w:r w:rsidRPr="00C471CA">
        <w:rPr>
          <w:rFonts w:ascii="Times New Roman" w:hAnsi="Times New Roman" w:cs="Times New Roman"/>
          <w:sz w:val="24"/>
          <w:szCs w:val="24"/>
        </w:rPr>
        <w:t>Soranno</w:t>
      </w:r>
      <w:proofErr w:type="spellEnd"/>
      <w:r w:rsidRPr="00C471CA">
        <w:rPr>
          <w:rFonts w:ascii="Times New Roman" w:hAnsi="Times New Roman" w:cs="Times New Roman"/>
          <w:sz w:val="24"/>
          <w:szCs w:val="24"/>
        </w:rPr>
        <w:t xml:space="preserve">. 2018. Data-intensive ecological research is catalyzed by open science and team science. </w:t>
      </w:r>
      <w:proofErr w:type="spellStart"/>
      <w:r w:rsidRPr="00C471CA">
        <w:rPr>
          <w:rFonts w:ascii="Times New Roman" w:hAnsi="Times New Roman" w:cs="Times New Roman"/>
          <w:sz w:val="24"/>
          <w:szCs w:val="24"/>
        </w:rPr>
        <w:t>BioScience</w:t>
      </w:r>
      <w:proofErr w:type="spellEnd"/>
      <w:r w:rsidRPr="00C471CA">
        <w:rPr>
          <w:rFonts w:ascii="Times New Roman" w:hAnsi="Times New Roman" w:cs="Times New Roman"/>
          <w:sz w:val="24"/>
          <w:szCs w:val="24"/>
        </w:rPr>
        <w:t xml:space="preserve"> 68:813–822.</w:t>
      </w:r>
    </w:p>
    <w:p w14:paraId="4E31420D" w14:textId="77777777" w:rsidR="00A317C4" w:rsidRPr="00C471CA" w:rsidRDefault="00A317C4" w:rsidP="00A317C4">
      <w:pPr>
        <w:rPr>
          <w:rFonts w:ascii="Times New Roman" w:hAnsi="Times New Roman" w:cs="Times New Roman"/>
          <w:sz w:val="24"/>
          <w:szCs w:val="24"/>
        </w:rPr>
      </w:pPr>
    </w:p>
    <w:p w14:paraId="08D769D3" w14:textId="05A489B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Chessman, B., S. Williams, and C. </w:t>
      </w:r>
      <w:proofErr w:type="spellStart"/>
      <w:r w:rsidRPr="00C471CA">
        <w:rPr>
          <w:rFonts w:ascii="Times New Roman" w:hAnsi="Times New Roman" w:cs="Times New Roman"/>
          <w:sz w:val="24"/>
          <w:szCs w:val="24"/>
        </w:rPr>
        <w:t>Besley</w:t>
      </w:r>
      <w:proofErr w:type="spellEnd"/>
      <w:r w:rsidRPr="00C471CA">
        <w:rPr>
          <w:rFonts w:ascii="Times New Roman" w:hAnsi="Times New Roman" w:cs="Times New Roman"/>
          <w:sz w:val="24"/>
          <w:szCs w:val="24"/>
        </w:rPr>
        <w:t xml:space="preserve">. 2007. Bioassessment of streams with macroinvertebrates: Effect of sampled habitat and taxonomic resolution.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26:546–565.</w:t>
      </w:r>
    </w:p>
    <w:p w14:paraId="14445175" w14:textId="77777777" w:rsidR="00A317C4" w:rsidRPr="00C471CA" w:rsidRDefault="00A317C4" w:rsidP="00A317C4">
      <w:pPr>
        <w:rPr>
          <w:rFonts w:ascii="Times New Roman" w:hAnsi="Times New Roman" w:cs="Times New Roman"/>
          <w:sz w:val="24"/>
          <w:szCs w:val="24"/>
        </w:rPr>
      </w:pPr>
    </w:p>
    <w:p w14:paraId="4B036E10" w14:textId="3A12161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Collins, S. L. 2016. Vegetation science in the age of big data. Journal of Vegetation Science 27:865–867.</w:t>
      </w:r>
    </w:p>
    <w:p w14:paraId="62E5ACB2" w14:textId="75F02D4A" w:rsidR="00A317C4" w:rsidRPr="00C471CA" w:rsidRDefault="00A317C4" w:rsidP="00A317C4">
      <w:pPr>
        <w:rPr>
          <w:rFonts w:ascii="Times New Roman" w:hAnsi="Times New Roman" w:cs="Times New Roman"/>
          <w:sz w:val="24"/>
          <w:szCs w:val="24"/>
        </w:rPr>
      </w:pPr>
    </w:p>
    <w:p w14:paraId="55B9E958" w14:textId="77777777" w:rsidR="00925070" w:rsidRPr="00C471CA" w:rsidRDefault="00925070" w:rsidP="00925070">
      <w:pPr>
        <w:pStyle w:val="Bibliography"/>
        <w:rPr>
          <w:rFonts w:ascii="Times New Roman" w:hAnsi="Times New Roman" w:cs="Times New Roman"/>
          <w:sz w:val="24"/>
          <w:szCs w:val="24"/>
        </w:rPr>
      </w:pPr>
      <w:bookmarkStart w:id="26" w:name="ref-Costello13"/>
      <w:r w:rsidRPr="00C471CA">
        <w:rPr>
          <w:rFonts w:ascii="Times New Roman" w:hAnsi="Times New Roman" w:cs="Times New Roman"/>
          <w:sz w:val="24"/>
          <w:szCs w:val="24"/>
        </w:rPr>
        <w:t xml:space="preserve">Costello, M. J., P. </w:t>
      </w:r>
      <w:proofErr w:type="spellStart"/>
      <w:r w:rsidRPr="00C471CA">
        <w:rPr>
          <w:rFonts w:ascii="Times New Roman" w:hAnsi="Times New Roman" w:cs="Times New Roman"/>
          <w:sz w:val="24"/>
          <w:szCs w:val="24"/>
        </w:rPr>
        <w:t>Bouchet</w:t>
      </w:r>
      <w:proofErr w:type="spellEnd"/>
      <w:r w:rsidRPr="00C471CA">
        <w:rPr>
          <w:rFonts w:ascii="Times New Roman" w:hAnsi="Times New Roman" w:cs="Times New Roman"/>
          <w:sz w:val="24"/>
          <w:szCs w:val="24"/>
        </w:rPr>
        <w:t xml:space="preserve">, G. </w:t>
      </w:r>
      <w:proofErr w:type="spellStart"/>
      <w:r w:rsidRPr="00C471CA">
        <w:rPr>
          <w:rFonts w:ascii="Times New Roman" w:hAnsi="Times New Roman" w:cs="Times New Roman"/>
          <w:sz w:val="24"/>
          <w:szCs w:val="24"/>
        </w:rPr>
        <w:t>Boxshall</w:t>
      </w:r>
      <w:proofErr w:type="spellEnd"/>
      <w:r w:rsidRPr="00C471CA">
        <w:rPr>
          <w:rFonts w:ascii="Times New Roman" w:hAnsi="Times New Roman" w:cs="Times New Roman"/>
          <w:sz w:val="24"/>
          <w:szCs w:val="24"/>
        </w:rPr>
        <w:t xml:space="preserve">, K. </w:t>
      </w:r>
      <w:proofErr w:type="spellStart"/>
      <w:r w:rsidRPr="00C471CA">
        <w:rPr>
          <w:rFonts w:ascii="Times New Roman" w:hAnsi="Times New Roman" w:cs="Times New Roman"/>
          <w:sz w:val="24"/>
          <w:szCs w:val="24"/>
        </w:rPr>
        <w:t>Fauchald</w:t>
      </w:r>
      <w:proofErr w:type="spellEnd"/>
      <w:r w:rsidRPr="00C471CA">
        <w:rPr>
          <w:rFonts w:ascii="Times New Roman" w:hAnsi="Times New Roman" w:cs="Times New Roman"/>
          <w:sz w:val="24"/>
          <w:szCs w:val="24"/>
        </w:rPr>
        <w:t xml:space="preserve">, D. Gordon, B. W. Hoeksema, G. C. B. </w:t>
      </w:r>
      <w:proofErr w:type="spellStart"/>
      <w:r w:rsidRPr="00C471CA">
        <w:rPr>
          <w:rFonts w:ascii="Times New Roman" w:hAnsi="Times New Roman" w:cs="Times New Roman"/>
          <w:sz w:val="24"/>
          <w:szCs w:val="24"/>
        </w:rPr>
        <w:t>Poore</w:t>
      </w:r>
      <w:proofErr w:type="spellEnd"/>
      <w:r w:rsidRPr="00C471CA">
        <w:rPr>
          <w:rFonts w:ascii="Times New Roman" w:hAnsi="Times New Roman" w:cs="Times New Roman"/>
          <w:sz w:val="24"/>
          <w:szCs w:val="24"/>
        </w:rPr>
        <w:t xml:space="preserve">, R. W. M. van </w:t>
      </w:r>
      <w:proofErr w:type="spellStart"/>
      <w:r w:rsidRPr="00C471CA">
        <w:rPr>
          <w:rFonts w:ascii="Times New Roman" w:hAnsi="Times New Roman" w:cs="Times New Roman"/>
          <w:sz w:val="24"/>
          <w:szCs w:val="24"/>
        </w:rPr>
        <w:t>Soest</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Stöhr</w:t>
      </w:r>
      <w:proofErr w:type="spellEnd"/>
      <w:r w:rsidRPr="00C471CA">
        <w:rPr>
          <w:rFonts w:ascii="Times New Roman" w:hAnsi="Times New Roman" w:cs="Times New Roman"/>
          <w:sz w:val="24"/>
          <w:szCs w:val="24"/>
        </w:rPr>
        <w:t xml:space="preserve">, T. C. Walter, B. </w:t>
      </w:r>
      <w:proofErr w:type="spellStart"/>
      <w:r w:rsidRPr="00C471CA">
        <w:rPr>
          <w:rFonts w:ascii="Times New Roman" w:hAnsi="Times New Roman" w:cs="Times New Roman"/>
          <w:sz w:val="24"/>
          <w:szCs w:val="24"/>
        </w:rPr>
        <w:t>Vanhoorne</w:t>
      </w:r>
      <w:proofErr w:type="spellEnd"/>
      <w:r w:rsidRPr="00C471CA">
        <w:rPr>
          <w:rFonts w:ascii="Times New Roman" w:hAnsi="Times New Roman" w:cs="Times New Roman"/>
          <w:sz w:val="24"/>
          <w:szCs w:val="24"/>
        </w:rPr>
        <w:t xml:space="preserve">, W. </w:t>
      </w:r>
      <w:proofErr w:type="spellStart"/>
      <w:r w:rsidRPr="00C471CA">
        <w:rPr>
          <w:rFonts w:ascii="Times New Roman" w:hAnsi="Times New Roman" w:cs="Times New Roman"/>
          <w:sz w:val="24"/>
          <w:szCs w:val="24"/>
        </w:rPr>
        <w:t>Decock</w:t>
      </w:r>
      <w:proofErr w:type="spellEnd"/>
      <w:r w:rsidRPr="00C471CA">
        <w:rPr>
          <w:rFonts w:ascii="Times New Roman" w:hAnsi="Times New Roman" w:cs="Times New Roman"/>
          <w:sz w:val="24"/>
          <w:szCs w:val="24"/>
        </w:rPr>
        <w:t xml:space="preserve">, and W. </w:t>
      </w:r>
      <w:proofErr w:type="spellStart"/>
      <w:r w:rsidRPr="00C471CA">
        <w:rPr>
          <w:rFonts w:ascii="Times New Roman" w:hAnsi="Times New Roman" w:cs="Times New Roman"/>
          <w:sz w:val="24"/>
          <w:szCs w:val="24"/>
        </w:rPr>
        <w:t>Appeltans</w:t>
      </w:r>
      <w:proofErr w:type="spellEnd"/>
      <w:r w:rsidRPr="00C471CA">
        <w:rPr>
          <w:rFonts w:ascii="Times New Roman" w:hAnsi="Times New Roman" w:cs="Times New Roman"/>
          <w:sz w:val="24"/>
          <w:szCs w:val="24"/>
        </w:rPr>
        <w:t xml:space="preserve">. 2013. Global coordination and </w:t>
      </w:r>
      <w:proofErr w:type="spellStart"/>
      <w:r w:rsidRPr="00C471CA">
        <w:rPr>
          <w:rFonts w:ascii="Times New Roman" w:hAnsi="Times New Roman" w:cs="Times New Roman"/>
          <w:sz w:val="24"/>
          <w:szCs w:val="24"/>
        </w:rPr>
        <w:t>standardisation</w:t>
      </w:r>
      <w:proofErr w:type="spellEnd"/>
      <w:r w:rsidRPr="00C471CA">
        <w:rPr>
          <w:rFonts w:ascii="Times New Roman" w:hAnsi="Times New Roman" w:cs="Times New Roman"/>
          <w:sz w:val="24"/>
          <w:szCs w:val="24"/>
        </w:rPr>
        <w:t xml:space="preserve"> in marine biodiversity through the World Register of Marine Species (</w:t>
      </w:r>
      <w:proofErr w:type="spellStart"/>
      <w:r w:rsidRPr="00C471CA">
        <w:rPr>
          <w:rFonts w:ascii="Times New Roman" w:hAnsi="Times New Roman" w:cs="Times New Roman"/>
          <w:sz w:val="24"/>
          <w:szCs w:val="24"/>
        </w:rPr>
        <w:t>WoRMS</w:t>
      </w:r>
      <w:proofErr w:type="spellEnd"/>
      <w:r w:rsidRPr="00C471CA">
        <w:rPr>
          <w:rFonts w:ascii="Times New Roman" w:hAnsi="Times New Roman" w:cs="Times New Roman"/>
          <w:sz w:val="24"/>
          <w:szCs w:val="24"/>
        </w:rPr>
        <w:t xml:space="preserve">) and related databases. </w:t>
      </w:r>
      <w:proofErr w:type="spellStart"/>
      <w:r w:rsidRPr="00C471CA">
        <w:rPr>
          <w:rFonts w:ascii="Times New Roman" w:hAnsi="Times New Roman" w:cs="Times New Roman"/>
          <w:sz w:val="24"/>
          <w:szCs w:val="24"/>
        </w:rPr>
        <w:t>PLoS</w:t>
      </w:r>
      <w:proofErr w:type="spellEnd"/>
      <w:r w:rsidRPr="00C471CA">
        <w:rPr>
          <w:rFonts w:ascii="Times New Roman" w:hAnsi="Times New Roman" w:cs="Times New Roman"/>
          <w:sz w:val="24"/>
          <w:szCs w:val="24"/>
        </w:rPr>
        <w:t xml:space="preserve"> One </w:t>
      </w:r>
      <w:proofErr w:type="gramStart"/>
      <w:r w:rsidRPr="00C471CA">
        <w:rPr>
          <w:rFonts w:ascii="Times New Roman" w:hAnsi="Times New Roman" w:cs="Times New Roman"/>
          <w:sz w:val="24"/>
          <w:szCs w:val="24"/>
        </w:rPr>
        <w:t>8:e</w:t>
      </w:r>
      <w:proofErr w:type="gramEnd"/>
      <w:r w:rsidRPr="00C471CA">
        <w:rPr>
          <w:rFonts w:ascii="Times New Roman" w:hAnsi="Times New Roman" w:cs="Times New Roman"/>
          <w:sz w:val="24"/>
          <w:szCs w:val="24"/>
        </w:rPr>
        <w:t>51629.</w:t>
      </w:r>
    </w:p>
    <w:bookmarkEnd w:id="26"/>
    <w:p w14:paraId="1A066EAA" w14:textId="77777777" w:rsidR="00925070" w:rsidRPr="00C471CA" w:rsidRDefault="00925070" w:rsidP="00A317C4">
      <w:pPr>
        <w:rPr>
          <w:rFonts w:ascii="Times New Roman" w:hAnsi="Times New Roman" w:cs="Times New Roman"/>
          <w:sz w:val="24"/>
          <w:szCs w:val="24"/>
        </w:rPr>
      </w:pPr>
    </w:p>
    <w:p w14:paraId="5DA22E4F" w14:textId="4E392C36"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Cuffney</w:t>
      </w:r>
      <w:proofErr w:type="spellEnd"/>
      <w:r w:rsidRPr="00C471CA">
        <w:rPr>
          <w:rFonts w:ascii="Times New Roman" w:hAnsi="Times New Roman" w:cs="Times New Roman"/>
          <w:sz w:val="24"/>
          <w:szCs w:val="24"/>
        </w:rPr>
        <w:t xml:space="preserve">, T. F., M. D. </w:t>
      </w:r>
      <w:proofErr w:type="spellStart"/>
      <w:r w:rsidRPr="00C471CA">
        <w:rPr>
          <w:rFonts w:ascii="Times New Roman" w:hAnsi="Times New Roman" w:cs="Times New Roman"/>
          <w:sz w:val="24"/>
          <w:szCs w:val="24"/>
        </w:rPr>
        <w:t>Bilger</w:t>
      </w:r>
      <w:proofErr w:type="spellEnd"/>
      <w:r w:rsidRPr="00C471CA">
        <w:rPr>
          <w:rFonts w:ascii="Times New Roman" w:hAnsi="Times New Roman" w:cs="Times New Roman"/>
          <w:sz w:val="24"/>
          <w:szCs w:val="24"/>
        </w:rPr>
        <w:t xml:space="preserve">, and A. M. </w:t>
      </w:r>
      <w:proofErr w:type="spellStart"/>
      <w:r w:rsidRPr="00C471CA">
        <w:rPr>
          <w:rFonts w:ascii="Times New Roman" w:hAnsi="Times New Roman" w:cs="Times New Roman"/>
          <w:sz w:val="24"/>
          <w:szCs w:val="24"/>
        </w:rPr>
        <w:t>Haigler</w:t>
      </w:r>
      <w:proofErr w:type="spellEnd"/>
      <w:r w:rsidRPr="00C471CA">
        <w:rPr>
          <w:rFonts w:ascii="Times New Roman" w:hAnsi="Times New Roman" w:cs="Times New Roman"/>
          <w:sz w:val="24"/>
          <w:szCs w:val="24"/>
        </w:rPr>
        <w:t>. 2007. Ambiguous taxa: Effects on the characterization and interp</w:t>
      </w:r>
      <w:r w:rsidR="00A54276" w:rsidRPr="00C471CA">
        <w:rPr>
          <w:rFonts w:ascii="Times New Roman" w:hAnsi="Times New Roman" w:cs="Times New Roman"/>
          <w:sz w:val="24"/>
          <w:szCs w:val="24"/>
        </w:rPr>
        <w:t>r</w:t>
      </w:r>
      <w:r w:rsidRPr="00C471CA">
        <w:rPr>
          <w:rFonts w:ascii="Times New Roman" w:hAnsi="Times New Roman" w:cs="Times New Roman"/>
          <w:sz w:val="24"/>
          <w:szCs w:val="24"/>
        </w:rPr>
        <w:t xml:space="preserve">etation of invertebrate assemblages.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26:286–307.</w:t>
      </w:r>
    </w:p>
    <w:p w14:paraId="5495E0E4" w14:textId="77777777" w:rsidR="00A317C4" w:rsidRPr="00C471CA" w:rsidRDefault="00A317C4" w:rsidP="00A317C4">
      <w:pPr>
        <w:rPr>
          <w:rFonts w:ascii="Times New Roman" w:hAnsi="Times New Roman" w:cs="Times New Roman"/>
          <w:sz w:val="24"/>
          <w:szCs w:val="24"/>
        </w:rPr>
      </w:pPr>
    </w:p>
    <w:p w14:paraId="31D76604" w14:textId="7777777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Dale, V. H., and S. C. </w:t>
      </w:r>
      <w:proofErr w:type="spellStart"/>
      <w:r w:rsidRPr="00C471CA">
        <w:rPr>
          <w:rFonts w:ascii="Times New Roman" w:hAnsi="Times New Roman" w:cs="Times New Roman"/>
          <w:sz w:val="24"/>
          <w:szCs w:val="24"/>
        </w:rPr>
        <w:t>Beyeler</w:t>
      </w:r>
      <w:proofErr w:type="spellEnd"/>
      <w:r w:rsidRPr="00C471CA">
        <w:rPr>
          <w:rFonts w:ascii="Times New Roman" w:hAnsi="Times New Roman" w:cs="Times New Roman"/>
          <w:sz w:val="24"/>
          <w:szCs w:val="24"/>
        </w:rPr>
        <w:t>. 2001. Challenges in the development and use of ecological indicators. Ecological Indicators 1:3–10.</w:t>
      </w:r>
    </w:p>
    <w:p w14:paraId="429E00D5" w14:textId="77777777" w:rsidR="00A317C4" w:rsidRPr="00C471CA" w:rsidRDefault="00A317C4" w:rsidP="004509B9">
      <w:pPr>
        <w:pStyle w:val="Bibliography"/>
        <w:rPr>
          <w:rFonts w:ascii="Times New Roman" w:hAnsi="Times New Roman" w:cs="Times New Roman"/>
          <w:sz w:val="24"/>
          <w:szCs w:val="24"/>
        </w:rPr>
      </w:pPr>
    </w:p>
    <w:p w14:paraId="2F716EB6" w14:textId="2482C18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Darling, E. S., D. </w:t>
      </w:r>
      <w:proofErr w:type="spellStart"/>
      <w:r w:rsidRPr="00C471CA">
        <w:rPr>
          <w:rFonts w:ascii="Times New Roman" w:hAnsi="Times New Roman" w:cs="Times New Roman"/>
          <w:sz w:val="24"/>
          <w:szCs w:val="24"/>
        </w:rPr>
        <w:t>Shiffman</w:t>
      </w:r>
      <w:proofErr w:type="spellEnd"/>
      <w:r w:rsidRPr="00C471CA">
        <w:rPr>
          <w:rFonts w:ascii="Times New Roman" w:hAnsi="Times New Roman" w:cs="Times New Roman"/>
          <w:sz w:val="24"/>
          <w:szCs w:val="24"/>
        </w:rPr>
        <w:t>, I. M. Côte, and J. A. Drew. 2013. The role of Twit</w:t>
      </w:r>
      <w:r w:rsidR="00A317C4" w:rsidRPr="00C471CA">
        <w:rPr>
          <w:rFonts w:ascii="Times New Roman" w:hAnsi="Times New Roman" w:cs="Times New Roman"/>
          <w:sz w:val="24"/>
          <w:szCs w:val="24"/>
        </w:rPr>
        <w:t>t</w:t>
      </w:r>
      <w:r w:rsidRPr="00C471CA">
        <w:rPr>
          <w:rFonts w:ascii="Times New Roman" w:hAnsi="Times New Roman" w:cs="Times New Roman"/>
          <w:sz w:val="24"/>
          <w:szCs w:val="24"/>
        </w:rPr>
        <w:t>er in the life cycle of a scientific publication. Ideas in Ecology and Evolution 6:32–43.</w:t>
      </w:r>
    </w:p>
    <w:p w14:paraId="1CE83371" w14:textId="77777777" w:rsidR="00A317C4" w:rsidRPr="00C471CA" w:rsidRDefault="00A317C4" w:rsidP="004509B9">
      <w:pPr>
        <w:pStyle w:val="Bibliography"/>
        <w:rPr>
          <w:rFonts w:ascii="Times New Roman" w:hAnsi="Times New Roman" w:cs="Times New Roman"/>
          <w:sz w:val="24"/>
          <w:szCs w:val="24"/>
        </w:rPr>
      </w:pPr>
    </w:p>
    <w:p w14:paraId="2DB10BFE" w14:textId="63FA85B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Davies, S. P., and S. K. Jackson. 2006. The biological condition gradient: A descriptive model for interpreting change in aquatic ecosystems. Ecological Applications 16:1251–1266.</w:t>
      </w:r>
    </w:p>
    <w:p w14:paraId="58F5EC9F" w14:textId="77777777" w:rsidR="00A317C4" w:rsidRPr="00C471CA" w:rsidRDefault="00A317C4" w:rsidP="004509B9">
      <w:pPr>
        <w:pStyle w:val="Bibliography"/>
        <w:rPr>
          <w:rFonts w:ascii="Times New Roman" w:hAnsi="Times New Roman" w:cs="Times New Roman"/>
          <w:sz w:val="24"/>
          <w:szCs w:val="24"/>
        </w:rPr>
      </w:pPr>
    </w:p>
    <w:p w14:paraId="7C25DADF" w14:textId="2B9D9F5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De Caceres, M., and P. Legendre. 2009. Associations between species and groups of sites: Indices and statistical inference. Ecology. </w:t>
      </w:r>
      <w:hyperlink r:id="rId41">
        <w:r w:rsidRPr="00C471CA">
          <w:rPr>
            <w:rStyle w:val="Hyperlink"/>
            <w:rFonts w:ascii="Times New Roman" w:hAnsi="Times New Roman" w:cs="Times New Roman"/>
            <w:sz w:val="24"/>
            <w:szCs w:val="24"/>
          </w:rPr>
          <w:t>http://sites.google.com/site/miqueldecaceres/</w:t>
        </w:r>
      </w:hyperlink>
      <w:r w:rsidRPr="00C471CA">
        <w:rPr>
          <w:rFonts w:ascii="Times New Roman" w:hAnsi="Times New Roman" w:cs="Times New Roman"/>
          <w:sz w:val="24"/>
          <w:szCs w:val="24"/>
        </w:rPr>
        <w:t>.</w:t>
      </w:r>
    </w:p>
    <w:p w14:paraId="65444933" w14:textId="77777777" w:rsidR="00A317C4" w:rsidRPr="00C471CA" w:rsidRDefault="00A317C4" w:rsidP="004509B9">
      <w:pPr>
        <w:pStyle w:val="Bibliography"/>
        <w:rPr>
          <w:rFonts w:ascii="Times New Roman" w:hAnsi="Times New Roman" w:cs="Times New Roman"/>
          <w:sz w:val="24"/>
          <w:szCs w:val="24"/>
        </w:rPr>
      </w:pPr>
    </w:p>
    <w:p w14:paraId="02041C76" w14:textId="77777777" w:rsidR="00925070" w:rsidRPr="00C471CA" w:rsidRDefault="00925070" w:rsidP="00925070">
      <w:pPr>
        <w:pStyle w:val="Bibliography"/>
        <w:rPr>
          <w:rFonts w:ascii="Times New Roman" w:hAnsi="Times New Roman" w:cs="Times New Roman"/>
          <w:sz w:val="24"/>
          <w:szCs w:val="24"/>
        </w:rPr>
      </w:pPr>
      <w:bookmarkStart w:id="27" w:name="ref-Deiner17"/>
      <w:proofErr w:type="spellStart"/>
      <w:r w:rsidRPr="00C471CA">
        <w:rPr>
          <w:rFonts w:ascii="Times New Roman" w:hAnsi="Times New Roman" w:cs="Times New Roman"/>
          <w:sz w:val="24"/>
          <w:szCs w:val="24"/>
        </w:rPr>
        <w:t>Deiner</w:t>
      </w:r>
      <w:proofErr w:type="spellEnd"/>
      <w:r w:rsidRPr="00C471CA">
        <w:rPr>
          <w:rFonts w:ascii="Times New Roman" w:hAnsi="Times New Roman" w:cs="Times New Roman"/>
          <w:sz w:val="24"/>
          <w:szCs w:val="24"/>
        </w:rPr>
        <w:t xml:space="preserve">, K., H. M. Bik, E. </w:t>
      </w:r>
      <w:proofErr w:type="spellStart"/>
      <w:r w:rsidRPr="00C471CA">
        <w:rPr>
          <w:rFonts w:ascii="Times New Roman" w:hAnsi="Times New Roman" w:cs="Times New Roman"/>
          <w:sz w:val="24"/>
          <w:szCs w:val="24"/>
        </w:rPr>
        <w:t>Mächler</w:t>
      </w:r>
      <w:proofErr w:type="spellEnd"/>
      <w:r w:rsidRPr="00C471CA">
        <w:rPr>
          <w:rFonts w:ascii="Times New Roman" w:hAnsi="Times New Roman" w:cs="Times New Roman"/>
          <w:sz w:val="24"/>
          <w:szCs w:val="24"/>
        </w:rPr>
        <w:t xml:space="preserve">, M. Seymour, A. </w:t>
      </w:r>
      <w:proofErr w:type="spellStart"/>
      <w:r w:rsidRPr="00C471CA">
        <w:rPr>
          <w:rFonts w:ascii="Times New Roman" w:hAnsi="Times New Roman" w:cs="Times New Roman"/>
          <w:sz w:val="24"/>
          <w:szCs w:val="24"/>
        </w:rPr>
        <w:t>Lacoursiére</w:t>
      </w:r>
      <w:proofErr w:type="spellEnd"/>
      <w:r w:rsidRPr="00C471CA">
        <w:rPr>
          <w:rFonts w:ascii="Times New Roman" w:hAnsi="Times New Roman" w:cs="Times New Roman"/>
          <w:sz w:val="24"/>
          <w:szCs w:val="24"/>
        </w:rPr>
        <w:t xml:space="preserve">‐Roussel, F. </w:t>
      </w:r>
      <w:proofErr w:type="spellStart"/>
      <w:r w:rsidRPr="00C471CA">
        <w:rPr>
          <w:rFonts w:ascii="Times New Roman" w:hAnsi="Times New Roman" w:cs="Times New Roman"/>
          <w:sz w:val="24"/>
          <w:szCs w:val="24"/>
        </w:rPr>
        <w:t>Altermatt</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Creer</w:t>
      </w:r>
      <w:proofErr w:type="spellEnd"/>
      <w:r w:rsidRPr="00C471CA">
        <w:rPr>
          <w:rFonts w:ascii="Times New Roman" w:hAnsi="Times New Roman" w:cs="Times New Roman"/>
          <w:sz w:val="24"/>
          <w:szCs w:val="24"/>
        </w:rPr>
        <w:t xml:space="preserve">, I. </w:t>
      </w:r>
      <w:proofErr w:type="spellStart"/>
      <w:r w:rsidRPr="00C471CA">
        <w:rPr>
          <w:rFonts w:ascii="Times New Roman" w:hAnsi="Times New Roman" w:cs="Times New Roman"/>
          <w:sz w:val="24"/>
          <w:szCs w:val="24"/>
        </w:rPr>
        <w:t>Bista</w:t>
      </w:r>
      <w:proofErr w:type="spellEnd"/>
      <w:r w:rsidRPr="00C471CA">
        <w:rPr>
          <w:rFonts w:ascii="Times New Roman" w:hAnsi="Times New Roman" w:cs="Times New Roman"/>
          <w:sz w:val="24"/>
          <w:szCs w:val="24"/>
        </w:rPr>
        <w:t xml:space="preserve">, D. M. Lodge, N. de Vere, M. E. </w:t>
      </w:r>
      <w:proofErr w:type="spellStart"/>
      <w:r w:rsidRPr="00C471CA">
        <w:rPr>
          <w:rFonts w:ascii="Times New Roman" w:hAnsi="Times New Roman" w:cs="Times New Roman"/>
          <w:sz w:val="24"/>
          <w:szCs w:val="24"/>
        </w:rPr>
        <w:t>Pfrender</w:t>
      </w:r>
      <w:proofErr w:type="spellEnd"/>
      <w:r w:rsidRPr="00C471CA">
        <w:rPr>
          <w:rFonts w:ascii="Times New Roman" w:hAnsi="Times New Roman" w:cs="Times New Roman"/>
          <w:sz w:val="24"/>
          <w:szCs w:val="24"/>
        </w:rPr>
        <w:t xml:space="preserve">, and L. </w:t>
      </w:r>
      <w:proofErr w:type="spellStart"/>
      <w:r w:rsidRPr="00C471CA">
        <w:rPr>
          <w:rFonts w:ascii="Times New Roman" w:hAnsi="Times New Roman" w:cs="Times New Roman"/>
          <w:sz w:val="24"/>
          <w:szCs w:val="24"/>
        </w:rPr>
        <w:t>Bernatchez</w:t>
      </w:r>
      <w:proofErr w:type="spellEnd"/>
      <w:r w:rsidRPr="00C471CA">
        <w:rPr>
          <w:rFonts w:ascii="Times New Roman" w:hAnsi="Times New Roman" w:cs="Times New Roman"/>
          <w:sz w:val="24"/>
          <w:szCs w:val="24"/>
        </w:rPr>
        <w:t>. 2017. Environmental DNA metabarcoding: Transforming how we survey animal and plant communities. Molecular Ecology 26:5872–5895.</w:t>
      </w:r>
    </w:p>
    <w:p w14:paraId="509F3695" w14:textId="77777777" w:rsidR="00925070" w:rsidRPr="00C471CA" w:rsidRDefault="00925070" w:rsidP="00925070">
      <w:pPr>
        <w:pStyle w:val="Bibliography"/>
        <w:rPr>
          <w:rFonts w:ascii="Times New Roman" w:hAnsi="Times New Roman" w:cs="Times New Roman"/>
          <w:sz w:val="24"/>
          <w:szCs w:val="24"/>
        </w:rPr>
      </w:pPr>
      <w:bookmarkStart w:id="28" w:name="ref-Dickersin03"/>
      <w:bookmarkEnd w:id="27"/>
    </w:p>
    <w:p w14:paraId="72C49442" w14:textId="4F8F899D" w:rsidR="00925070" w:rsidRPr="00C471CA" w:rsidRDefault="00925070" w:rsidP="00925070">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Dickersin</w:t>
      </w:r>
      <w:proofErr w:type="spellEnd"/>
      <w:r w:rsidRPr="00C471CA">
        <w:rPr>
          <w:rFonts w:ascii="Times New Roman" w:hAnsi="Times New Roman" w:cs="Times New Roman"/>
          <w:sz w:val="24"/>
          <w:szCs w:val="24"/>
        </w:rPr>
        <w:t>, K., and D. Rennie. 2003. Registering clinical trials. 290 4:516–523.</w:t>
      </w:r>
    </w:p>
    <w:p w14:paraId="3B377AEB" w14:textId="77777777" w:rsidR="00925070" w:rsidRPr="00C471CA" w:rsidRDefault="00925070" w:rsidP="00925070">
      <w:pPr>
        <w:pStyle w:val="Bibliography"/>
        <w:rPr>
          <w:rFonts w:ascii="Times New Roman" w:hAnsi="Times New Roman" w:cs="Times New Roman"/>
          <w:sz w:val="24"/>
          <w:szCs w:val="24"/>
        </w:rPr>
      </w:pPr>
      <w:bookmarkStart w:id="29" w:name="ref-Elbrecht17"/>
      <w:bookmarkEnd w:id="28"/>
    </w:p>
    <w:p w14:paraId="7A78AD6C" w14:textId="49396DD6" w:rsidR="00925070" w:rsidRPr="00C471CA" w:rsidRDefault="00925070" w:rsidP="00925070">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Elbrecht</w:t>
      </w:r>
      <w:proofErr w:type="spellEnd"/>
      <w:r w:rsidRPr="00C471CA">
        <w:rPr>
          <w:rFonts w:ascii="Times New Roman" w:hAnsi="Times New Roman" w:cs="Times New Roman"/>
          <w:sz w:val="24"/>
          <w:szCs w:val="24"/>
        </w:rPr>
        <w:t xml:space="preserve">, V., E. E. </w:t>
      </w:r>
      <w:proofErr w:type="spellStart"/>
      <w:r w:rsidRPr="00C471CA">
        <w:rPr>
          <w:rFonts w:ascii="Times New Roman" w:hAnsi="Times New Roman" w:cs="Times New Roman"/>
          <w:sz w:val="24"/>
          <w:szCs w:val="24"/>
        </w:rPr>
        <w:t>Vamos</w:t>
      </w:r>
      <w:proofErr w:type="spellEnd"/>
      <w:r w:rsidRPr="00C471CA">
        <w:rPr>
          <w:rFonts w:ascii="Times New Roman" w:hAnsi="Times New Roman" w:cs="Times New Roman"/>
          <w:sz w:val="24"/>
          <w:szCs w:val="24"/>
        </w:rPr>
        <w:t xml:space="preserve">, K. Meissner, J. </w:t>
      </w:r>
      <w:proofErr w:type="spellStart"/>
      <w:r w:rsidRPr="00C471CA">
        <w:rPr>
          <w:rFonts w:ascii="Times New Roman" w:hAnsi="Times New Roman" w:cs="Times New Roman"/>
          <w:sz w:val="24"/>
          <w:szCs w:val="24"/>
        </w:rPr>
        <w:t>Aroviita</w:t>
      </w:r>
      <w:proofErr w:type="spellEnd"/>
      <w:r w:rsidRPr="00C471CA">
        <w:rPr>
          <w:rFonts w:ascii="Times New Roman" w:hAnsi="Times New Roman" w:cs="Times New Roman"/>
          <w:sz w:val="24"/>
          <w:szCs w:val="24"/>
        </w:rPr>
        <w:t xml:space="preserve">, and F. Leese. 2017. Assessing strengths and weaknesses of </w:t>
      </w:r>
      <w:proofErr w:type="spellStart"/>
      <w:r w:rsidRPr="00C471CA">
        <w:rPr>
          <w:rFonts w:ascii="Times New Roman" w:hAnsi="Times New Roman" w:cs="Times New Roman"/>
          <w:sz w:val="24"/>
          <w:szCs w:val="24"/>
        </w:rPr>
        <w:t>dna</w:t>
      </w:r>
      <w:proofErr w:type="spellEnd"/>
      <w:r w:rsidRPr="00C471CA">
        <w:rPr>
          <w:rFonts w:ascii="Times New Roman" w:hAnsi="Times New Roman" w:cs="Times New Roman"/>
          <w:sz w:val="24"/>
          <w:szCs w:val="24"/>
        </w:rPr>
        <w:t xml:space="preserve"> metabarcoding-based macroinvertebrate identification for routine stream monitoring. Methods in Ecology and Evolution 8:1265–1275.</w:t>
      </w:r>
    </w:p>
    <w:p w14:paraId="297AA749" w14:textId="77777777" w:rsidR="00925070" w:rsidRPr="00C471CA" w:rsidRDefault="00925070" w:rsidP="00925070">
      <w:pPr>
        <w:pStyle w:val="Bibliography"/>
        <w:rPr>
          <w:rFonts w:ascii="Times New Roman" w:hAnsi="Times New Roman" w:cs="Times New Roman"/>
          <w:sz w:val="24"/>
          <w:szCs w:val="24"/>
        </w:rPr>
      </w:pPr>
      <w:bookmarkStart w:id="30" w:name="ref-Essl20"/>
      <w:bookmarkEnd w:id="29"/>
    </w:p>
    <w:p w14:paraId="02A20C56" w14:textId="483B6410" w:rsidR="00925070" w:rsidRPr="00C471CA" w:rsidRDefault="00925070" w:rsidP="00925070">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lastRenderedPageBreak/>
        <w:t>Essl</w:t>
      </w:r>
      <w:proofErr w:type="spellEnd"/>
      <w:r w:rsidRPr="00C471CA">
        <w:rPr>
          <w:rFonts w:ascii="Times New Roman" w:hAnsi="Times New Roman" w:cs="Times New Roman"/>
          <w:sz w:val="24"/>
          <w:szCs w:val="24"/>
        </w:rPr>
        <w:t xml:space="preserve">, F., F. </w:t>
      </w:r>
      <w:proofErr w:type="spellStart"/>
      <w:r w:rsidRPr="00C471CA">
        <w:rPr>
          <w:rFonts w:ascii="Times New Roman" w:hAnsi="Times New Roman" w:cs="Times New Roman"/>
          <w:sz w:val="24"/>
          <w:szCs w:val="24"/>
        </w:rPr>
        <w:t>Courchamp</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Dullinger</w:t>
      </w:r>
      <w:proofErr w:type="spellEnd"/>
      <w:r w:rsidRPr="00C471CA">
        <w:rPr>
          <w:rFonts w:ascii="Times New Roman" w:hAnsi="Times New Roman" w:cs="Times New Roman"/>
          <w:sz w:val="24"/>
          <w:szCs w:val="24"/>
        </w:rPr>
        <w:t xml:space="preserve">, J. M. </w:t>
      </w:r>
      <w:proofErr w:type="spellStart"/>
      <w:r w:rsidRPr="00C471CA">
        <w:rPr>
          <w:rFonts w:ascii="Times New Roman" w:hAnsi="Times New Roman" w:cs="Times New Roman"/>
          <w:sz w:val="24"/>
          <w:szCs w:val="24"/>
        </w:rPr>
        <w:t>Jeschke</w:t>
      </w:r>
      <w:proofErr w:type="spellEnd"/>
      <w:r w:rsidRPr="00C471CA">
        <w:rPr>
          <w:rFonts w:ascii="Times New Roman" w:hAnsi="Times New Roman" w:cs="Times New Roman"/>
          <w:sz w:val="24"/>
          <w:szCs w:val="24"/>
        </w:rPr>
        <w:t xml:space="preserve">, and S. Schindler. 2020. Make open access publishing fair and transparent! </w:t>
      </w:r>
      <w:proofErr w:type="spellStart"/>
      <w:r w:rsidRPr="00C471CA">
        <w:rPr>
          <w:rFonts w:ascii="Times New Roman" w:hAnsi="Times New Roman" w:cs="Times New Roman"/>
          <w:sz w:val="24"/>
          <w:szCs w:val="24"/>
        </w:rPr>
        <w:t>BioScience</w:t>
      </w:r>
      <w:proofErr w:type="spellEnd"/>
      <w:r w:rsidRPr="00C471CA">
        <w:rPr>
          <w:rFonts w:ascii="Times New Roman" w:hAnsi="Times New Roman" w:cs="Times New Roman"/>
          <w:sz w:val="24"/>
          <w:szCs w:val="24"/>
        </w:rPr>
        <w:t xml:space="preserve"> 70:201–204.</w:t>
      </w:r>
    </w:p>
    <w:bookmarkEnd w:id="30"/>
    <w:p w14:paraId="5405EA74" w14:textId="77777777" w:rsidR="00925070" w:rsidRPr="00C471CA" w:rsidRDefault="00925070" w:rsidP="004509B9">
      <w:pPr>
        <w:pStyle w:val="Bibliography"/>
        <w:rPr>
          <w:rFonts w:ascii="Times New Roman" w:hAnsi="Times New Roman" w:cs="Times New Roman"/>
          <w:sz w:val="24"/>
          <w:szCs w:val="24"/>
        </w:rPr>
      </w:pPr>
    </w:p>
    <w:p w14:paraId="534AA7C7" w14:textId="3A546DD2"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Fetscher</w:t>
      </w:r>
      <w:proofErr w:type="spellEnd"/>
      <w:r w:rsidRPr="00C471CA">
        <w:rPr>
          <w:rFonts w:ascii="Times New Roman" w:hAnsi="Times New Roman" w:cs="Times New Roman"/>
          <w:sz w:val="24"/>
          <w:szCs w:val="24"/>
        </w:rPr>
        <w:t xml:space="preserve">, A. E., R. </w:t>
      </w:r>
      <w:proofErr w:type="spellStart"/>
      <w:r w:rsidRPr="00C471CA">
        <w:rPr>
          <w:rFonts w:ascii="Times New Roman" w:hAnsi="Times New Roman" w:cs="Times New Roman"/>
          <w:sz w:val="24"/>
          <w:szCs w:val="24"/>
        </w:rPr>
        <w:t>Stancheva</w:t>
      </w:r>
      <w:proofErr w:type="spellEnd"/>
      <w:r w:rsidRPr="00C471CA">
        <w:rPr>
          <w:rFonts w:ascii="Times New Roman" w:hAnsi="Times New Roman" w:cs="Times New Roman"/>
          <w:sz w:val="24"/>
          <w:szCs w:val="24"/>
        </w:rPr>
        <w:t xml:space="preserve">, J. P. </w:t>
      </w:r>
      <w:proofErr w:type="spellStart"/>
      <w:r w:rsidRPr="00C471CA">
        <w:rPr>
          <w:rFonts w:ascii="Times New Roman" w:hAnsi="Times New Roman" w:cs="Times New Roman"/>
          <w:sz w:val="24"/>
          <w:szCs w:val="24"/>
        </w:rPr>
        <w:t>Kociolek</w:t>
      </w:r>
      <w:proofErr w:type="spellEnd"/>
      <w:r w:rsidRPr="00C471CA">
        <w:rPr>
          <w:rFonts w:ascii="Times New Roman" w:hAnsi="Times New Roman" w:cs="Times New Roman"/>
          <w:sz w:val="24"/>
          <w:szCs w:val="24"/>
        </w:rPr>
        <w:t xml:space="preserve">, R. G. Sheath, E. D. Stein, R. D. Mazor, P. R. Ode, and L. B. </w:t>
      </w:r>
      <w:proofErr w:type="spellStart"/>
      <w:r w:rsidRPr="00C471CA">
        <w:rPr>
          <w:rFonts w:ascii="Times New Roman" w:hAnsi="Times New Roman" w:cs="Times New Roman"/>
          <w:sz w:val="24"/>
          <w:szCs w:val="24"/>
        </w:rPr>
        <w:t>Busse</w:t>
      </w:r>
      <w:proofErr w:type="spellEnd"/>
      <w:r w:rsidRPr="00C471CA">
        <w:rPr>
          <w:rFonts w:ascii="Times New Roman" w:hAnsi="Times New Roman" w:cs="Times New Roman"/>
          <w:sz w:val="24"/>
          <w:szCs w:val="24"/>
        </w:rPr>
        <w:t>. 2013. Development and comparison of stream indices of biotic integrity using diatoms vs. Non-diatom algae vs. A combination. Journal of Applied Phycology 26:433–450.</w:t>
      </w:r>
    </w:p>
    <w:p w14:paraId="013AB4A4" w14:textId="77777777" w:rsidR="00A317C4" w:rsidRPr="00C471CA" w:rsidRDefault="00A317C4" w:rsidP="00A317C4">
      <w:pPr>
        <w:rPr>
          <w:rFonts w:ascii="Times New Roman" w:hAnsi="Times New Roman" w:cs="Times New Roman"/>
          <w:sz w:val="24"/>
          <w:szCs w:val="24"/>
        </w:rPr>
      </w:pPr>
    </w:p>
    <w:p w14:paraId="7213666A" w14:textId="14A5477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Fore, L. S., and C. </w:t>
      </w:r>
      <w:proofErr w:type="spellStart"/>
      <w:r w:rsidRPr="00C471CA">
        <w:rPr>
          <w:rFonts w:ascii="Times New Roman" w:hAnsi="Times New Roman" w:cs="Times New Roman"/>
          <w:sz w:val="24"/>
          <w:szCs w:val="24"/>
        </w:rPr>
        <w:t>Grafe</w:t>
      </w:r>
      <w:proofErr w:type="spellEnd"/>
      <w:r w:rsidRPr="00C471CA">
        <w:rPr>
          <w:rFonts w:ascii="Times New Roman" w:hAnsi="Times New Roman" w:cs="Times New Roman"/>
          <w:sz w:val="24"/>
          <w:szCs w:val="24"/>
        </w:rPr>
        <w:t>. 2002. Using diatoms to assess the biological condition of large rivers in Idaho (U.S.A.). Freshwater Biology 47:2015–2037.</w:t>
      </w:r>
    </w:p>
    <w:p w14:paraId="17EEE237" w14:textId="77777777" w:rsidR="00925070" w:rsidRPr="00C471CA" w:rsidRDefault="00925070" w:rsidP="00925070">
      <w:pPr>
        <w:pStyle w:val="Bibliography"/>
        <w:rPr>
          <w:rFonts w:ascii="Times New Roman" w:hAnsi="Times New Roman" w:cs="Times New Roman"/>
          <w:sz w:val="24"/>
          <w:szCs w:val="24"/>
        </w:rPr>
      </w:pPr>
      <w:bookmarkStart w:id="31" w:name="ref-Franco14"/>
    </w:p>
    <w:p w14:paraId="7CA849E6" w14:textId="565BB9AC" w:rsidR="00925070" w:rsidRPr="00C471CA" w:rsidRDefault="00925070" w:rsidP="00925070">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Franco, A., N. Malhotra, and G. </w:t>
      </w:r>
      <w:proofErr w:type="spellStart"/>
      <w:r w:rsidRPr="00C471CA">
        <w:rPr>
          <w:rFonts w:ascii="Times New Roman" w:hAnsi="Times New Roman" w:cs="Times New Roman"/>
          <w:sz w:val="24"/>
          <w:szCs w:val="24"/>
        </w:rPr>
        <w:t>Simonovits</w:t>
      </w:r>
      <w:proofErr w:type="spellEnd"/>
      <w:r w:rsidRPr="00C471CA">
        <w:rPr>
          <w:rFonts w:ascii="Times New Roman" w:hAnsi="Times New Roman" w:cs="Times New Roman"/>
          <w:sz w:val="24"/>
          <w:szCs w:val="24"/>
        </w:rPr>
        <w:t>. 2014. Publication bias in the social sciences: Unlocking the file drawer. Science 345:1502–1505.</w:t>
      </w:r>
    </w:p>
    <w:bookmarkEnd w:id="31"/>
    <w:p w14:paraId="23B412ED" w14:textId="77777777" w:rsidR="00A317C4" w:rsidRPr="00C471CA" w:rsidRDefault="00A317C4" w:rsidP="00A317C4">
      <w:pPr>
        <w:rPr>
          <w:rFonts w:ascii="Times New Roman" w:hAnsi="Times New Roman" w:cs="Times New Roman"/>
          <w:sz w:val="24"/>
          <w:szCs w:val="24"/>
        </w:rPr>
      </w:pPr>
    </w:p>
    <w:p w14:paraId="6D4CEAA3" w14:textId="7FCD571B"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Grand, A., C. Wilkinson, K. </w:t>
      </w:r>
      <w:proofErr w:type="spellStart"/>
      <w:r w:rsidRPr="00C471CA">
        <w:rPr>
          <w:rFonts w:ascii="Times New Roman" w:hAnsi="Times New Roman" w:cs="Times New Roman"/>
          <w:sz w:val="24"/>
          <w:szCs w:val="24"/>
        </w:rPr>
        <w:t>Bultitude</w:t>
      </w:r>
      <w:proofErr w:type="spellEnd"/>
      <w:r w:rsidRPr="00C471CA">
        <w:rPr>
          <w:rFonts w:ascii="Times New Roman" w:hAnsi="Times New Roman" w:cs="Times New Roman"/>
          <w:sz w:val="24"/>
          <w:szCs w:val="24"/>
        </w:rPr>
        <w:t>, and A. F. T. Winfield. 2012. Open science: A new "trust technology"? Science Communication 34:679–689.</w:t>
      </w:r>
    </w:p>
    <w:p w14:paraId="03939508" w14:textId="77777777" w:rsidR="00A317C4" w:rsidRPr="00C471CA" w:rsidRDefault="00A317C4" w:rsidP="00A317C4">
      <w:pPr>
        <w:rPr>
          <w:rFonts w:ascii="Times New Roman" w:hAnsi="Times New Roman" w:cs="Times New Roman"/>
          <w:sz w:val="24"/>
          <w:szCs w:val="24"/>
        </w:rPr>
      </w:pPr>
    </w:p>
    <w:p w14:paraId="3AD2726A" w14:textId="2176715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Hampton, S. E., S. S. Anderson, S. C. </w:t>
      </w:r>
      <w:proofErr w:type="spellStart"/>
      <w:r w:rsidRPr="00C471CA">
        <w:rPr>
          <w:rFonts w:ascii="Times New Roman" w:hAnsi="Times New Roman" w:cs="Times New Roman"/>
          <w:sz w:val="24"/>
          <w:szCs w:val="24"/>
        </w:rPr>
        <w:t>Bagby</w:t>
      </w:r>
      <w:proofErr w:type="spellEnd"/>
      <w:r w:rsidRPr="00C471CA">
        <w:rPr>
          <w:rFonts w:ascii="Times New Roman" w:hAnsi="Times New Roman" w:cs="Times New Roman"/>
          <w:sz w:val="24"/>
          <w:szCs w:val="24"/>
        </w:rPr>
        <w:t xml:space="preserve">, C. </w:t>
      </w:r>
      <w:proofErr w:type="spellStart"/>
      <w:r w:rsidRPr="00C471CA">
        <w:rPr>
          <w:rFonts w:ascii="Times New Roman" w:hAnsi="Times New Roman" w:cs="Times New Roman"/>
          <w:sz w:val="24"/>
          <w:szCs w:val="24"/>
        </w:rPr>
        <w:t>Gries</w:t>
      </w:r>
      <w:proofErr w:type="spellEnd"/>
      <w:r w:rsidRPr="00C471CA">
        <w:rPr>
          <w:rFonts w:ascii="Times New Roman" w:hAnsi="Times New Roman" w:cs="Times New Roman"/>
          <w:sz w:val="24"/>
          <w:szCs w:val="24"/>
        </w:rPr>
        <w:t xml:space="preserve">, X. Han, E. M. Hart, M. B. Jones, W. C. </w:t>
      </w:r>
      <w:proofErr w:type="spellStart"/>
      <w:r w:rsidRPr="00C471CA">
        <w:rPr>
          <w:rFonts w:ascii="Times New Roman" w:hAnsi="Times New Roman" w:cs="Times New Roman"/>
          <w:sz w:val="24"/>
          <w:szCs w:val="24"/>
        </w:rPr>
        <w:t>Lenhardt</w:t>
      </w:r>
      <w:proofErr w:type="spellEnd"/>
      <w:r w:rsidRPr="00C471CA">
        <w:rPr>
          <w:rFonts w:ascii="Times New Roman" w:hAnsi="Times New Roman" w:cs="Times New Roman"/>
          <w:sz w:val="24"/>
          <w:szCs w:val="24"/>
        </w:rPr>
        <w:t xml:space="preserve">, A. MacDonald, W. K. Michener, J. </w:t>
      </w:r>
      <w:proofErr w:type="spellStart"/>
      <w:r w:rsidRPr="00C471CA">
        <w:rPr>
          <w:rFonts w:ascii="Times New Roman" w:hAnsi="Times New Roman" w:cs="Times New Roman"/>
          <w:sz w:val="24"/>
          <w:szCs w:val="24"/>
        </w:rPr>
        <w:t>Mudge</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Pourmokhtarian</w:t>
      </w:r>
      <w:proofErr w:type="spellEnd"/>
      <w:r w:rsidRPr="00C471CA">
        <w:rPr>
          <w:rFonts w:ascii="Times New Roman" w:hAnsi="Times New Roman" w:cs="Times New Roman"/>
          <w:sz w:val="24"/>
          <w:szCs w:val="24"/>
        </w:rPr>
        <w:t xml:space="preserve">, M. P. </w:t>
      </w:r>
      <w:proofErr w:type="spellStart"/>
      <w:r w:rsidRPr="00C471CA">
        <w:rPr>
          <w:rFonts w:ascii="Times New Roman" w:hAnsi="Times New Roman" w:cs="Times New Roman"/>
          <w:sz w:val="24"/>
          <w:szCs w:val="24"/>
        </w:rPr>
        <w:t>Schildhauer</w:t>
      </w:r>
      <w:proofErr w:type="spellEnd"/>
      <w:r w:rsidRPr="00C471CA">
        <w:rPr>
          <w:rFonts w:ascii="Times New Roman" w:hAnsi="Times New Roman" w:cs="Times New Roman"/>
          <w:sz w:val="24"/>
          <w:szCs w:val="24"/>
        </w:rPr>
        <w:t xml:space="preserve">, K. H. Woo, and N. Zimmerman. 2015. The </w:t>
      </w:r>
      <w:proofErr w:type="spellStart"/>
      <w:r w:rsidRPr="00C471CA">
        <w:rPr>
          <w:rFonts w:ascii="Times New Roman" w:hAnsi="Times New Roman" w:cs="Times New Roman"/>
          <w:sz w:val="24"/>
          <w:szCs w:val="24"/>
        </w:rPr>
        <w:t>tao</w:t>
      </w:r>
      <w:proofErr w:type="spellEnd"/>
      <w:r w:rsidRPr="00C471CA">
        <w:rPr>
          <w:rFonts w:ascii="Times New Roman" w:hAnsi="Times New Roman" w:cs="Times New Roman"/>
          <w:sz w:val="24"/>
          <w:szCs w:val="24"/>
        </w:rPr>
        <w:t xml:space="preserve"> of open science for ecology. Ecosphere 6:1–13.</w:t>
      </w:r>
    </w:p>
    <w:p w14:paraId="57E663F4" w14:textId="77777777" w:rsidR="00A317C4" w:rsidRPr="00C471CA" w:rsidRDefault="00A317C4" w:rsidP="00A317C4">
      <w:pPr>
        <w:rPr>
          <w:rFonts w:ascii="Times New Roman" w:hAnsi="Times New Roman" w:cs="Times New Roman"/>
          <w:sz w:val="24"/>
          <w:szCs w:val="24"/>
        </w:rPr>
      </w:pPr>
    </w:p>
    <w:p w14:paraId="367C2872" w14:textId="60DD2439"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Hampton, S. E., M. B. Jones, L. A. Wasser, M. P. </w:t>
      </w:r>
      <w:proofErr w:type="spellStart"/>
      <w:r w:rsidRPr="00C471CA">
        <w:rPr>
          <w:rFonts w:ascii="Times New Roman" w:hAnsi="Times New Roman" w:cs="Times New Roman"/>
          <w:sz w:val="24"/>
          <w:szCs w:val="24"/>
        </w:rPr>
        <w:t>Schildhauer</w:t>
      </w:r>
      <w:proofErr w:type="spellEnd"/>
      <w:r w:rsidRPr="00C471CA">
        <w:rPr>
          <w:rFonts w:ascii="Times New Roman" w:hAnsi="Times New Roman" w:cs="Times New Roman"/>
          <w:sz w:val="24"/>
          <w:szCs w:val="24"/>
        </w:rPr>
        <w:t xml:space="preserve">, S. R. Supp, J. Brun, R. R. Hernandez, C. Boettiger, S. L. Collins, L. J. Gross, D. S. Fernández, A. </w:t>
      </w:r>
      <w:proofErr w:type="spellStart"/>
      <w:r w:rsidRPr="00C471CA">
        <w:rPr>
          <w:rFonts w:ascii="Times New Roman" w:hAnsi="Times New Roman" w:cs="Times New Roman"/>
          <w:sz w:val="24"/>
          <w:szCs w:val="24"/>
        </w:rPr>
        <w:t>Budden</w:t>
      </w:r>
      <w:proofErr w:type="spellEnd"/>
      <w:r w:rsidRPr="00C471CA">
        <w:rPr>
          <w:rFonts w:ascii="Times New Roman" w:hAnsi="Times New Roman" w:cs="Times New Roman"/>
          <w:sz w:val="24"/>
          <w:szCs w:val="24"/>
        </w:rPr>
        <w:t xml:space="preserve">, E. P. White, T. K. Teal, S. G. </w:t>
      </w:r>
      <w:proofErr w:type="spellStart"/>
      <w:r w:rsidRPr="00C471CA">
        <w:rPr>
          <w:rFonts w:ascii="Times New Roman" w:hAnsi="Times New Roman" w:cs="Times New Roman"/>
          <w:sz w:val="24"/>
          <w:szCs w:val="24"/>
        </w:rPr>
        <w:t>Labou</w:t>
      </w:r>
      <w:proofErr w:type="spellEnd"/>
      <w:r w:rsidRPr="00C471CA">
        <w:rPr>
          <w:rFonts w:ascii="Times New Roman" w:hAnsi="Times New Roman" w:cs="Times New Roman"/>
          <w:sz w:val="24"/>
          <w:szCs w:val="24"/>
        </w:rPr>
        <w:t xml:space="preserve">, and J. E. </w:t>
      </w:r>
      <w:proofErr w:type="spellStart"/>
      <w:r w:rsidRPr="00C471CA">
        <w:rPr>
          <w:rFonts w:ascii="Times New Roman" w:hAnsi="Times New Roman" w:cs="Times New Roman"/>
          <w:sz w:val="24"/>
          <w:szCs w:val="24"/>
        </w:rPr>
        <w:t>Aukema</w:t>
      </w:r>
      <w:proofErr w:type="spellEnd"/>
      <w:r w:rsidRPr="00C471CA">
        <w:rPr>
          <w:rFonts w:ascii="Times New Roman" w:hAnsi="Times New Roman" w:cs="Times New Roman"/>
          <w:sz w:val="24"/>
          <w:szCs w:val="24"/>
        </w:rPr>
        <w:t>. 2017. Skills and knowledge for data-intensive environmental research. Bioscience 67:546–557.</w:t>
      </w:r>
    </w:p>
    <w:p w14:paraId="1EC3976B" w14:textId="77777777" w:rsidR="00A317C4" w:rsidRPr="00C471CA" w:rsidRDefault="00A317C4" w:rsidP="00A317C4">
      <w:pPr>
        <w:rPr>
          <w:rFonts w:ascii="Times New Roman" w:hAnsi="Times New Roman" w:cs="Times New Roman"/>
          <w:sz w:val="24"/>
          <w:szCs w:val="24"/>
        </w:rPr>
      </w:pPr>
    </w:p>
    <w:p w14:paraId="54287262" w14:textId="1380993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Hampton, S. E., C. A. Strasser, J. J. Tewksbury, W. K. Gram, A. E. </w:t>
      </w:r>
      <w:proofErr w:type="spellStart"/>
      <w:r w:rsidRPr="00C471CA">
        <w:rPr>
          <w:rFonts w:ascii="Times New Roman" w:hAnsi="Times New Roman" w:cs="Times New Roman"/>
          <w:sz w:val="24"/>
          <w:szCs w:val="24"/>
        </w:rPr>
        <w:t>Budden</w:t>
      </w:r>
      <w:proofErr w:type="spellEnd"/>
      <w:r w:rsidRPr="00C471CA">
        <w:rPr>
          <w:rFonts w:ascii="Times New Roman" w:hAnsi="Times New Roman" w:cs="Times New Roman"/>
          <w:sz w:val="24"/>
          <w:szCs w:val="24"/>
        </w:rPr>
        <w:t xml:space="preserve">, A. L. </w:t>
      </w:r>
      <w:proofErr w:type="spellStart"/>
      <w:r w:rsidRPr="00C471CA">
        <w:rPr>
          <w:rFonts w:ascii="Times New Roman" w:hAnsi="Times New Roman" w:cs="Times New Roman"/>
          <w:sz w:val="24"/>
          <w:szCs w:val="24"/>
        </w:rPr>
        <w:t>Batcheller</w:t>
      </w:r>
      <w:proofErr w:type="spellEnd"/>
      <w:r w:rsidRPr="00C471CA">
        <w:rPr>
          <w:rFonts w:ascii="Times New Roman" w:hAnsi="Times New Roman" w:cs="Times New Roman"/>
          <w:sz w:val="24"/>
          <w:szCs w:val="24"/>
        </w:rPr>
        <w:t>, C. S. Duke, and J. H. Porter. 2016. Big data and the future of ecology. Frontiers in Ecology and the Environment 11:156–162.</w:t>
      </w:r>
    </w:p>
    <w:p w14:paraId="4781F818" w14:textId="3E60A763" w:rsidR="00A317C4" w:rsidRPr="00C471CA" w:rsidRDefault="00A317C4" w:rsidP="00A317C4">
      <w:pPr>
        <w:rPr>
          <w:rFonts w:ascii="Times New Roman" w:hAnsi="Times New Roman" w:cs="Times New Roman"/>
          <w:sz w:val="24"/>
          <w:szCs w:val="24"/>
        </w:rPr>
      </w:pPr>
    </w:p>
    <w:p w14:paraId="5915043E"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Hawkins, C. P., J. R. Olson, and R. A. Hill. 2010. The reference condition: Predicting benchmarks for ecological and water-quality assessments.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29:312–343.</w:t>
      </w:r>
    </w:p>
    <w:p w14:paraId="1D025676" w14:textId="77777777" w:rsidR="00A317C4" w:rsidRPr="00C471CA" w:rsidRDefault="00A317C4" w:rsidP="00A317C4">
      <w:pPr>
        <w:rPr>
          <w:rFonts w:ascii="Times New Roman" w:hAnsi="Times New Roman" w:cs="Times New Roman"/>
          <w:sz w:val="24"/>
          <w:szCs w:val="24"/>
        </w:rPr>
      </w:pPr>
    </w:p>
    <w:p w14:paraId="2EB8F2B1" w14:textId="31E6E80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Hawkins, C. P., R. H. Norris, J. Gerritsen, R. M. Hughes, S. K. Jackson, R. K. Johnson, and R. J. Stevenson. 2000a. Evaluation of the use of landscape classifications for the prediction of freshwater biota: Synthesis and recommendations.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19:541–556.</w:t>
      </w:r>
    </w:p>
    <w:p w14:paraId="025FB8AC" w14:textId="77777777" w:rsidR="00A317C4" w:rsidRPr="00C471CA" w:rsidRDefault="00A317C4" w:rsidP="00A317C4">
      <w:pPr>
        <w:rPr>
          <w:rFonts w:ascii="Times New Roman" w:hAnsi="Times New Roman" w:cs="Times New Roman"/>
          <w:sz w:val="24"/>
          <w:szCs w:val="24"/>
        </w:rPr>
      </w:pPr>
    </w:p>
    <w:p w14:paraId="08434905" w14:textId="5A52F2F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 xml:space="preserve">Hawkins, C. P., R. H. Norris, J. N. Hogue, and J. W. </w:t>
      </w:r>
      <w:proofErr w:type="spellStart"/>
      <w:r w:rsidRPr="00C471CA">
        <w:rPr>
          <w:rFonts w:ascii="Times New Roman" w:hAnsi="Times New Roman" w:cs="Times New Roman"/>
          <w:sz w:val="24"/>
          <w:szCs w:val="24"/>
        </w:rPr>
        <w:t>Feminella</w:t>
      </w:r>
      <w:proofErr w:type="spellEnd"/>
      <w:r w:rsidRPr="00C471CA">
        <w:rPr>
          <w:rFonts w:ascii="Times New Roman" w:hAnsi="Times New Roman" w:cs="Times New Roman"/>
          <w:sz w:val="24"/>
          <w:szCs w:val="24"/>
        </w:rPr>
        <w:t>. 2000b. Development and evaluation of predictive models for measuring the biological integrity of streams. Ecological Applications 10:1456–1477.</w:t>
      </w:r>
    </w:p>
    <w:p w14:paraId="3B3F4EA3" w14:textId="77777777" w:rsidR="00A317C4" w:rsidRPr="00C471CA" w:rsidRDefault="00A317C4" w:rsidP="00A317C4">
      <w:pPr>
        <w:rPr>
          <w:rFonts w:ascii="Times New Roman" w:hAnsi="Times New Roman" w:cs="Times New Roman"/>
          <w:sz w:val="24"/>
          <w:szCs w:val="24"/>
        </w:rPr>
      </w:pPr>
    </w:p>
    <w:p w14:paraId="1854FAB1" w14:textId="42006AE8"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Hering</w:t>
      </w:r>
      <w:proofErr w:type="spellEnd"/>
      <w:r w:rsidRPr="00C471CA">
        <w:rPr>
          <w:rFonts w:ascii="Times New Roman" w:hAnsi="Times New Roman" w:cs="Times New Roman"/>
          <w:sz w:val="24"/>
          <w:szCs w:val="24"/>
        </w:rPr>
        <w:t xml:space="preserve">, D., A. Borja, J. Carstensen, L. Carvalho, M. Elliott, C. K. Field, A. S. </w:t>
      </w:r>
      <w:proofErr w:type="spellStart"/>
      <w:r w:rsidRPr="00C471CA">
        <w:rPr>
          <w:rFonts w:ascii="Times New Roman" w:hAnsi="Times New Roman" w:cs="Times New Roman"/>
          <w:sz w:val="24"/>
          <w:szCs w:val="24"/>
        </w:rPr>
        <w:t>Heiskanen</w:t>
      </w:r>
      <w:proofErr w:type="spellEnd"/>
      <w:r w:rsidRPr="00C471CA">
        <w:rPr>
          <w:rFonts w:ascii="Times New Roman" w:hAnsi="Times New Roman" w:cs="Times New Roman"/>
          <w:sz w:val="24"/>
          <w:szCs w:val="24"/>
        </w:rPr>
        <w:t>, R. K. Johnson, J. Moe, D. Pont, A. L. Solheim, and W. de Bund. 2010. The European Water Framework Directive at the age of 10: A critical review of the achievements with recommendations for the future. Science of the Total Environment 408:4007–4019.</w:t>
      </w:r>
    </w:p>
    <w:p w14:paraId="2512127C" w14:textId="54315A08" w:rsidR="00A317C4" w:rsidRPr="00C471CA" w:rsidRDefault="00A317C4" w:rsidP="00A317C4">
      <w:pPr>
        <w:rPr>
          <w:rFonts w:ascii="Times New Roman" w:hAnsi="Times New Roman" w:cs="Times New Roman"/>
          <w:sz w:val="24"/>
          <w:szCs w:val="24"/>
        </w:rPr>
      </w:pPr>
    </w:p>
    <w:p w14:paraId="2D3786C1" w14:textId="77777777" w:rsidR="00925070" w:rsidRPr="00C471CA" w:rsidRDefault="00925070" w:rsidP="00925070">
      <w:pPr>
        <w:pStyle w:val="Bibliography"/>
        <w:rPr>
          <w:rFonts w:ascii="Times New Roman" w:hAnsi="Times New Roman" w:cs="Times New Roman"/>
          <w:sz w:val="24"/>
          <w:szCs w:val="24"/>
        </w:rPr>
      </w:pPr>
      <w:bookmarkStart w:id="32" w:name="ref-Hering18"/>
      <w:proofErr w:type="spellStart"/>
      <w:r w:rsidRPr="00C471CA">
        <w:rPr>
          <w:rFonts w:ascii="Times New Roman" w:hAnsi="Times New Roman" w:cs="Times New Roman"/>
          <w:sz w:val="24"/>
          <w:szCs w:val="24"/>
        </w:rPr>
        <w:t>Hering</w:t>
      </w:r>
      <w:proofErr w:type="spellEnd"/>
      <w:r w:rsidRPr="00C471CA">
        <w:rPr>
          <w:rFonts w:ascii="Times New Roman" w:hAnsi="Times New Roman" w:cs="Times New Roman"/>
          <w:sz w:val="24"/>
          <w:szCs w:val="24"/>
        </w:rPr>
        <w:t xml:space="preserve">, D., A. Borja, J. I. Jones, D. Pont, P. </w:t>
      </w:r>
      <w:proofErr w:type="spellStart"/>
      <w:r w:rsidRPr="00C471CA">
        <w:rPr>
          <w:rFonts w:ascii="Times New Roman" w:hAnsi="Times New Roman" w:cs="Times New Roman"/>
          <w:sz w:val="24"/>
          <w:szCs w:val="24"/>
        </w:rPr>
        <w:t>Boets</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Bouchez</w:t>
      </w:r>
      <w:proofErr w:type="spellEnd"/>
      <w:r w:rsidRPr="00C471CA">
        <w:rPr>
          <w:rFonts w:ascii="Times New Roman" w:hAnsi="Times New Roman" w:cs="Times New Roman"/>
          <w:sz w:val="24"/>
          <w:szCs w:val="24"/>
        </w:rPr>
        <w:t xml:space="preserve">, K. Bruce, S. </w:t>
      </w:r>
      <w:proofErr w:type="spellStart"/>
      <w:r w:rsidRPr="00C471CA">
        <w:rPr>
          <w:rFonts w:ascii="Times New Roman" w:hAnsi="Times New Roman" w:cs="Times New Roman"/>
          <w:sz w:val="24"/>
          <w:szCs w:val="24"/>
        </w:rPr>
        <w:t>Drakare</w:t>
      </w:r>
      <w:proofErr w:type="spellEnd"/>
      <w:r w:rsidRPr="00C471CA">
        <w:rPr>
          <w:rFonts w:ascii="Times New Roman" w:hAnsi="Times New Roman" w:cs="Times New Roman"/>
          <w:sz w:val="24"/>
          <w:szCs w:val="24"/>
        </w:rPr>
        <w:t xml:space="preserve">, B. </w:t>
      </w:r>
      <w:proofErr w:type="spellStart"/>
      <w:r w:rsidRPr="00C471CA">
        <w:rPr>
          <w:rFonts w:ascii="Times New Roman" w:hAnsi="Times New Roman" w:cs="Times New Roman"/>
          <w:sz w:val="24"/>
          <w:szCs w:val="24"/>
        </w:rPr>
        <w:t>Hänfling</w:t>
      </w:r>
      <w:proofErr w:type="spellEnd"/>
      <w:r w:rsidRPr="00C471CA">
        <w:rPr>
          <w:rFonts w:ascii="Times New Roman" w:hAnsi="Times New Roman" w:cs="Times New Roman"/>
          <w:sz w:val="24"/>
          <w:szCs w:val="24"/>
        </w:rPr>
        <w:t xml:space="preserve">, M. </w:t>
      </w:r>
      <w:proofErr w:type="spellStart"/>
      <w:r w:rsidRPr="00C471CA">
        <w:rPr>
          <w:rFonts w:ascii="Times New Roman" w:hAnsi="Times New Roman" w:cs="Times New Roman"/>
          <w:sz w:val="24"/>
          <w:szCs w:val="24"/>
        </w:rPr>
        <w:t>Kahlert</w:t>
      </w:r>
      <w:proofErr w:type="spellEnd"/>
      <w:r w:rsidRPr="00C471CA">
        <w:rPr>
          <w:rFonts w:ascii="Times New Roman" w:hAnsi="Times New Roman" w:cs="Times New Roman"/>
          <w:sz w:val="24"/>
          <w:szCs w:val="24"/>
        </w:rPr>
        <w:t xml:space="preserve">, F. Leese, K. Meissner, P. </w:t>
      </w:r>
      <w:proofErr w:type="spellStart"/>
      <w:r w:rsidRPr="00C471CA">
        <w:rPr>
          <w:rFonts w:ascii="Times New Roman" w:hAnsi="Times New Roman" w:cs="Times New Roman"/>
          <w:sz w:val="24"/>
          <w:szCs w:val="24"/>
        </w:rPr>
        <w:t>Mergen</w:t>
      </w:r>
      <w:proofErr w:type="spellEnd"/>
      <w:r w:rsidRPr="00C471CA">
        <w:rPr>
          <w:rFonts w:ascii="Times New Roman" w:hAnsi="Times New Roman" w:cs="Times New Roman"/>
          <w:sz w:val="24"/>
          <w:szCs w:val="24"/>
        </w:rPr>
        <w:t xml:space="preserve">, Y. </w:t>
      </w:r>
      <w:proofErr w:type="spellStart"/>
      <w:r w:rsidRPr="00C471CA">
        <w:rPr>
          <w:rFonts w:ascii="Times New Roman" w:hAnsi="Times New Roman" w:cs="Times New Roman"/>
          <w:sz w:val="24"/>
          <w:szCs w:val="24"/>
        </w:rPr>
        <w:t>Reyjol</w:t>
      </w:r>
      <w:proofErr w:type="spellEnd"/>
      <w:r w:rsidRPr="00C471CA">
        <w:rPr>
          <w:rFonts w:ascii="Times New Roman" w:hAnsi="Times New Roman" w:cs="Times New Roman"/>
          <w:sz w:val="24"/>
          <w:szCs w:val="24"/>
        </w:rPr>
        <w:t xml:space="preserve">, P. </w:t>
      </w:r>
      <w:proofErr w:type="spellStart"/>
      <w:r w:rsidRPr="00C471CA">
        <w:rPr>
          <w:rFonts w:ascii="Times New Roman" w:hAnsi="Times New Roman" w:cs="Times New Roman"/>
          <w:sz w:val="24"/>
          <w:szCs w:val="24"/>
        </w:rPr>
        <w:t>Segurado</w:t>
      </w:r>
      <w:proofErr w:type="spellEnd"/>
      <w:r w:rsidRPr="00C471CA">
        <w:rPr>
          <w:rFonts w:ascii="Times New Roman" w:hAnsi="Times New Roman" w:cs="Times New Roman"/>
          <w:sz w:val="24"/>
          <w:szCs w:val="24"/>
        </w:rPr>
        <w:t>, A. Vogler, and M. Kelly. 2018. Implementation options for DNA-based identification into ecological status assessment under the European Water Framework Directive. Water Research 138:192–205.</w:t>
      </w:r>
    </w:p>
    <w:bookmarkEnd w:id="32"/>
    <w:p w14:paraId="0457C09F" w14:textId="77777777" w:rsidR="00925070" w:rsidRPr="00C471CA" w:rsidRDefault="00925070" w:rsidP="00A317C4">
      <w:pPr>
        <w:rPr>
          <w:rFonts w:ascii="Times New Roman" w:hAnsi="Times New Roman" w:cs="Times New Roman"/>
          <w:sz w:val="24"/>
          <w:szCs w:val="24"/>
        </w:rPr>
      </w:pPr>
    </w:p>
    <w:p w14:paraId="0F2222C8" w14:textId="77777777"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Hijmans</w:t>
      </w:r>
      <w:proofErr w:type="spellEnd"/>
      <w:r w:rsidRPr="00C471CA">
        <w:rPr>
          <w:rFonts w:ascii="Times New Roman" w:hAnsi="Times New Roman" w:cs="Times New Roman"/>
          <w:sz w:val="24"/>
          <w:szCs w:val="24"/>
        </w:rPr>
        <w:t xml:space="preserve">, R. J. 2019. Raster: Geographic data analysis and modeling. </w:t>
      </w:r>
      <w:hyperlink r:id="rId42">
        <w:r w:rsidRPr="00C471CA">
          <w:rPr>
            <w:rStyle w:val="Hyperlink"/>
            <w:rFonts w:ascii="Times New Roman" w:hAnsi="Times New Roman" w:cs="Times New Roman"/>
            <w:sz w:val="24"/>
            <w:szCs w:val="24"/>
          </w:rPr>
          <w:t>https://CRAN.R-project.org/package=raster</w:t>
        </w:r>
      </w:hyperlink>
      <w:r w:rsidRPr="00C471CA">
        <w:rPr>
          <w:rFonts w:ascii="Times New Roman" w:hAnsi="Times New Roman" w:cs="Times New Roman"/>
          <w:sz w:val="24"/>
          <w:szCs w:val="24"/>
        </w:rPr>
        <w:t>.</w:t>
      </w:r>
    </w:p>
    <w:p w14:paraId="7A14791A" w14:textId="77777777" w:rsidR="00925070" w:rsidRPr="00C471CA" w:rsidRDefault="00925070" w:rsidP="004509B9">
      <w:pPr>
        <w:pStyle w:val="Bibliography"/>
        <w:rPr>
          <w:rFonts w:ascii="Times New Roman" w:hAnsi="Times New Roman" w:cs="Times New Roman"/>
          <w:sz w:val="24"/>
          <w:szCs w:val="24"/>
        </w:rPr>
      </w:pPr>
    </w:p>
    <w:p w14:paraId="2B9D1B43" w14:textId="45F599A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Hill, R. A., M. H. Weber, S. G. Leibowitz, A. R. Olsen, and D. J. </w:t>
      </w:r>
      <w:proofErr w:type="spellStart"/>
      <w:r w:rsidRPr="00C471CA">
        <w:rPr>
          <w:rFonts w:ascii="Times New Roman" w:hAnsi="Times New Roman" w:cs="Times New Roman"/>
          <w:sz w:val="24"/>
          <w:szCs w:val="24"/>
        </w:rPr>
        <w:t>Thornbrugh</w:t>
      </w:r>
      <w:proofErr w:type="spellEnd"/>
      <w:r w:rsidRPr="00C471CA">
        <w:rPr>
          <w:rFonts w:ascii="Times New Roman" w:hAnsi="Times New Roman" w:cs="Times New Roman"/>
          <w:sz w:val="24"/>
          <w:szCs w:val="24"/>
        </w:rPr>
        <w:t>. 2016. The Stream-Catchment (</w:t>
      </w:r>
      <w:proofErr w:type="spellStart"/>
      <w:r w:rsidRPr="00C471CA">
        <w:rPr>
          <w:rFonts w:ascii="Times New Roman" w:hAnsi="Times New Roman" w:cs="Times New Roman"/>
          <w:sz w:val="24"/>
          <w:szCs w:val="24"/>
        </w:rPr>
        <w:t>StreamCat</w:t>
      </w:r>
      <w:proofErr w:type="spellEnd"/>
      <w:r w:rsidRPr="00C471CA">
        <w:rPr>
          <w:rFonts w:ascii="Times New Roman" w:hAnsi="Times New Roman" w:cs="Times New Roman"/>
          <w:sz w:val="24"/>
          <w:szCs w:val="24"/>
        </w:rPr>
        <w:t>) dataset: A database of watershed metrics for the conterminous United States. Journal of the American Water Resources Association 52:120–128.</w:t>
      </w:r>
    </w:p>
    <w:p w14:paraId="41AF648C" w14:textId="77777777" w:rsidR="00A317C4" w:rsidRPr="00C471CA" w:rsidRDefault="00A317C4" w:rsidP="00A317C4">
      <w:pPr>
        <w:rPr>
          <w:rFonts w:ascii="Times New Roman" w:hAnsi="Times New Roman" w:cs="Times New Roman"/>
          <w:sz w:val="24"/>
          <w:szCs w:val="24"/>
        </w:rPr>
      </w:pPr>
    </w:p>
    <w:p w14:paraId="452BB38E" w14:textId="17B7076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Horsburgh, J. S., M. M. </w:t>
      </w:r>
      <w:proofErr w:type="spellStart"/>
      <w:r w:rsidRPr="00C471CA">
        <w:rPr>
          <w:rFonts w:ascii="Times New Roman" w:hAnsi="Times New Roman" w:cs="Times New Roman"/>
          <w:sz w:val="24"/>
          <w:szCs w:val="24"/>
        </w:rPr>
        <w:t>Morsy</w:t>
      </w:r>
      <w:proofErr w:type="spellEnd"/>
      <w:r w:rsidRPr="00C471CA">
        <w:rPr>
          <w:rFonts w:ascii="Times New Roman" w:hAnsi="Times New Roman" w:cs="Times New Roman"/>
          <w:sz w:val="24"/>
          <w:szCs w:val="24"/>
        </w:rPr>
        <w:t xml:space="preserve">, A. M. </w:t>
      </w:r>
      <w:proofErr w:type="spellStart"/>
      <w:r w:rsidRPr="00C471CA">
        <w:rPr>
          <w:rFonts w:ascii="Times New Roman" w:hAnsi="Times New Roman" w:cs="Times New Roman"/>
          <w:sz w:val="24"/>
          <w:szCs w:val="24"/>
        </w:rPr>
        <w:t>Castronova</w:t>
      </w:r>
      <w:proofErr w:type="spellEnd"/>
      <w:r w:rsidRPr="00C471CA">
        <w:rPr>
          <w:rFonts w:ascii="Times New Roman" w:hAnsi="Times New Roman" w:cs="Times New Roman"/>
          <w:sz w:val="24"/>
          <w:szCs w:val="24"/>
        </w:rPr>
        <w:t xml:space="preserve">, J. L. Goodall, T. Gan, H. Yi, M. J. </w:t>
      </w:r>
      <w:proofErr w:type="spellStart"/>
      <w:r w:rsidRPr="00C471CA">
        <w:rPr>
          <w:rFonts w:ascii="Times New Roman" w:hAnsi="Times New Roman" w:cs="Times New Roman"/>
          <w:sz w:val="24"/>
          <w:szCs w:val="24"/>
        </w:rPr>
        <w:t>Stealey</w:t>
      </w:r>
      <w:proofErr w:type="spellEnd"/>
      <w:r w:rsidRPr="00C471CA">
        <w:rPr>
          <w:rFonts w:ascii="Times New Roman" w:hAnsi="Times New Roman" w:cs="Times New Roman"/>
          <w:sz w:val="24"/>
          <w:szCs w:val="24"/>
        </w:rPr>
        <w:t xml:space="preserve">, and D. G. </w:t>
      </w:r>
      <w:proofErr w:type="spellStart"/>
      <w:r w:rsidRPr="00C471CA">
        <w:rPr>
          <w:rFonts w:ascii="Times New Roman" w:hAnsi="Times New Roman" w:cs="Times New Roman"/>
          <w:sz w:val="24"/>
          <w:szCs w:val="24"/>
        </w:rPr>
        <w:t>Tarboton</w:t>
      </w:r>
      <w:proofErr w:type="spellEnd"/>
      <w:r w:rsidRPr="00C471CA">
        <w:rPr>
          <w:rFonts w:ascii="Times New Roman" w:hAnsi="Times New Roman" w:cs="Times New Roman"/>
          <w:sz w:val="24"/>
          <w:szCs w:val="24"/>
        </w:rPr>
        <w:t xml:space="preserve">. 2016. </w:t>
      </w:r>
      <w:proofErr w:type="spellStart"/>
      <w:r w:rsidRPr="00C471CA">
        <w:rPr>
          <w:rFonts w:ascii="Times New Roman" w:hAnsi="Times New Roman" w:cs="Times New Roman"/>
          <w:sz w:val="24"/>
          <w:szCs w:val="24"/>
        </w:rPr>
        <w:t>Hydroshare</w:t>
      </w:r>
      <w:proofErr w:type="spellEnd"/>
      <w:r w:rsidRPr="00C471CA">
        <w:rPr>
          <w:rFonts w:ascii="Times New Roman" w:hAnsi="Times New Roman" w:cs="Times New Roman"/>
          <w:sz w:val="24"/>
          <w:szCs w:val="24"/>
        </w:rPr>
        <w:t>: Sharing diverse environmental data types and models as social objects with application to the hydrology domain. Journal of the American Water Resources Association 52:873–889.</w:t>
      </w:r>
    </w:p>
    <w:p w14:paraId="63A333AF" w14:textId="77777777" w:rsidR="00A317C4" w:rsidRPr="00C471CA" w:rsidRDefault="00A317C4" w:rsidP="00A317C4">
      <w:pPr>
        <w:rPr>
          <w:rFonts w:ascii="Times New Roman" w:hAnsi="Times New Roman" w:cs="Times New Roman"/>
          <w:sz w:val="24"/>
          <w:szCs w:val="24"/>
        </w:rPr>
      </w:pPr>
    </w:p>
    <w:p w14:paraId="38941CBD" w14:textId="080A553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Hsu, L., E. Mayorga, J. S. Horsburgh, M. R. Carter, K. A. Lehnert, and s. L. Brantley. 2017. Enhancing interoperability and capabilities of earth science data using the Observations Data Model 2 (ODM2). Data Science Journal 16:1–16.</w:t>
      </w:r>
    </w:p>
    <w:p w14:paraId="0F73C592" w14:textId="77777777" w:rsidR="00A317C4" w:rsidRPr="00C471CA" w:rsidRDefault="00A317C4" w:rsidP="00A317C4">
      <w:pPr>
        <w:rPr>
          <w:rFonts w:ascii="Times New Roman" w:hAnsi="Times New Roman" w:cs="Times New Roman"/>
          <w:sz w:val="24"/>
          <w:szCs w:val="24"/>
        </w:rPr>
      </w:pPr>
    </w:p>
    <w:p w14:paraId="251F4372" w14:textId="0165EED7"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Idaszak</w:t>
      </w:r>
      <w:proofErr w:type="spellEnd"/>
      <w:r w:rsidRPr="00C471CA">
        <w:rPr>
          <w:rFonts w:ascii="Times New Roman" w:hAnsi="Times New Roman" w:cs="Times New Roman"/>
          <w:sz w:val="24"/>
          <w:szCs w:val="24"/>
        </w:rPr>
        <w:t xml:space="preserve">, R., D. G. </w:t>
      </w:r>
      <w:proofErr w:type="spellStart"/>
      <w:r w:rsidRPr="00C471CA">
        <w:rPr>
          <w:rFonts w:ascii="Times New Roman" w:hAnsi="Times New Roman" w:cs="Times New Roman"/>
          <w:sz w:val="24"/>
          <w:szCs w:val="24"/>
        </w:rPr>
        <w:t>Tarboton</w:t>
      </w:r>
      <w:proofErr w:type="spellEnd"/>
      <w:r w:rsidRPr="00C471CA">
        <w:rPr>
          <w:rFonts w:ascii="Times New Roman" w:hAnsi="Times New Roman" w:cs="Times New Roman"/>
          <w:sz w:val="24"/>
          <w:szCs w:val="24"/>
        </w:rPr>
        <w:t xml:space="preserve">, H. Yi, L. </w:t>
      </w:r>
      <w:proofErr w:type="spellStart"/>
      <w:r w:rsidRPr="00C471CA">
        <w:rPr>
          <w:rFonts w:ascii="Times New Roman" w:hAnsi="Times New Roman" w:cs="Times New Roman"/>
          <w:sz w:val="24"/>
          <w:szCs w:val="24"/>
        </w:rPr>
        <w:t>Chistopherson</w:t>
      </w:r>
      <w:proofErr w:type="spellEnd"/>
      <w:r w:rsidRPr="00C471CA">
        <w:rPr>
          <w:rFonts w:ascii="Times New Roman" w:hAnsi="Times New Roman" w:cs="Times New Roman"/>
          <w:sz w:val="24"/>
          <w:szCs w:val="24"/>
        </w:rPr>
        <w:t xml:space="preserve">, M. J. </w:t>
      </w:r>
      <w:proofErr w:type="spellStart"/>
      <w:r w:rsidRPr="00C471CA">
        <w:rPr>
          <w:rFonts w:ascii="Times New Roman" w:hAnsi="Times New Roman" w:cs="Times New Roman"/>
          <w:sz w:val="24"/>
          <w:szCs w:val="24"/>
        </w:rPr>
        <w:t>Stealey</w:t>
      </w:r>
      <w:proofErr w:type="spellEnd"/>
      <w:r w:rsidRPr="00C471CA">
        <w:rPr>
          <w:rFonts w:ascii="Times New Roman" w:hAnsi="Times New Roman" w:cs="Times New Roman"/>
          <w:sz w:val="24"/>
          <w:szCs w:val="24"/>
        </w:rPr>
        <w:t xml:space="preserve">, B. Miles, P. Dash, A. Couch, C. </w:t>
      </w:r>
      <w:proofErr w:type="spellStart"/>
      <w:r w:rsidRPr="00C471CA">
        <w:rPr>
          <w:rFonts w:ascii="Times New Roman" w:hAnsi="Times New Roman" w:cs="Times New Roman"/>
          <w:sz w:val="24"/>
          <w:szCs w:val="24"/>
        </w:rPr>
        <w:t>Spealman</w:t>
      </w:r>
      <w:proofErr w:type="spellEnd"/>
      <w:r w:rsidRPr="00C471CA">
        <w:rPr>
          <w:rFonts w:ascii="Times New Roman" w:hAnsi="Times New Roman" w:cs="Times New Roman"/>
          <w:sz w:val="24"/>
          <w:szCs w:val="24"/>
        </w:rPr>
        <w:t xml:space="preserve">, D. P. Ames, and J. S. Horsburgh. 2017. </w:t>
      </w:r>
      <w:proofErr w:type="spellStart"/>
      <w:r w:rsidRPr="00C471CA">
        <w:rPr>
          <w:rFonts w:ascii="Times New Roman" w:hAnsi="Times New Roman" w:cs="Times New Roman"/>
          <w:sz w:val="24"/>
          <w:szCs w:val="24"/>
        </w:rPr>
        <w:t>HydroShare</w:t>
      </w:r>
      <w:proofErr w:type="spellEnd"/>
      <w:r w:rsidRPr="00C471CA">
        <w:rPr>
          <w:rFonts w:ascii="Times New Roman" w:hAnsi="Times New Roman" w:cs="Times New Roman"/>
          <w:sz w:val="24"/>
          <w:szCs w:val="24"/>
        </w:rPr>
        <w:t xml:space="preserve"> - a case study of the application of modern software engineering to a large distributed federally-funded scientific software development project. Pages 217–233 </w:t>
      </w:r>
      <w:r w:rsidRPr="00C471CA">
        <w:rPr>
          <w:rFonts w:ascii="Times New Roman" w:hAnsi="Times New Roman" w:cs="Times New Roman"/>
          <w:i/>
          <w:sz w:val="24"/>
          <w:szCs w:val="24"/>
        </w:rPr>
        <w:t>in</w:t>
      </w:r>
      <w:r w:rsidRPr="00C471CA">
        <w:rPr>
          <w:rFonts w:ascii="Times New Roman" w:hAnsi="Times New Roman" w:cs="Times New Roman"/>
          <w:sz w:val="24"/>
          <w:szCs w:val="24"/>
        </w:rPr>
        <w:t xml:space="preserve"> J. Carver, N. P. C. Hong, and G. K. </w:t>
      </w:r>
      <w:proofErr w:type="spellStart"/>
      <w:r w:rsidRPr="00C471CA">
        <w:rPr>
          <w:rFonts w:ascii="Times New Roman" w:hAnsi="Times New Roman" w:cs="Times New Roman"/>
          <w:sz w:val="24"/>
          <w:szCs w:val="24"/>
        </w:rPr>
        <w:t>Thiruvathukal</w:t>
      </w:r>
      <w:proofErr w:type="spellEnd"/>
      <w:r w:rsidRPr="00C471CA">
        <w:rPr>
          <w:rFonts w:ascii="Times New Roman" w:hAnsi="Times New Roman" w:cs="Times New Roman"/>
          <w:sz w:val="24"/>
          <w:szCs w:val="24"/>
        </w:rPr>
        <w:t>, editors. Chapter 10 in software engineering for science. Taylor &amp; Francis CRC Press, Boca Raton, Florida, USA.</w:t>
      </w:r>
    </w:p>
    <w:p w14:paraId="3E886900" w14:textId="77777777" w:rsidR="00A317C4" w:rsidRPr="00C471CA" w:rsidRDefault="00A317C4" w:rsidP="00A317C4">
      <w:pPr>
        <w:rPr>
          <w:rFonts w:ascii="Times New Roman" w:hAnsi="Times New Roman" w:cs="Times New Roman"/>
          <w:sz w:val="24"/>
          <w:szCs w:val="24"/>
        </w:rPr>
      </w:pPr>
    </w:p>
    <w:p w14:paraId="3B6B3C83" w14:textId="4569FD6C"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Ihle</w:t>
      </w:r>
      <w:proofErr w:type="spellEnd"/>
      <w:r w:rsidRPr="00C471CA">
        <w:rPr>
          <w:rFonts w:ascii="Times New Roman" w:hAnsi="Times New Roman" w:cs="Times New Roman"/>
          <w:sz w:val="24"/>
          <w:szCs w:val="24"/>
        </w:rPr>
        <w:t xml:space="preserve">, M., I. S. </w:t>
      </w:r>
      <w:proofErr w:type="spellStart"/>
      <w:r w:rsidRPr="00C471CA">
        <w:rPr>
          <w:rFonts w:ascii="Times New Roman" w:hAnsi="Times New Roman" w:cs="Times New Roman"/>
          <w:sz w:val="24"/>
          <w:szCs w:val="24"/>
        </w:rPr>
        <w:t>Winney</w:t>
      </w:r>
      <w:proofErr w:type="spellEnd"/>
      <w:r w:rsidRPr="00C471CA">
        <w:rPr>
          <w:rFonts w:ascii="Times New Roman" w:hAnsi="Times New Roman" w:cs="Times New Roman"/>
          <w:sz w:val="24"/>
          <w:szCs w:val="24"/>
        </w:rPr>
        <w:t xml:space="preserve">, A. </w:t>
      </w:r>
      <w:proofErr w:type="spellStart"/>
      <w:r w:rsidRPr="00C471CA">
        <w:rPr>
          <w:rFonts w:ascii="Times New Roman" w:hAnsi="Times New Roman" w:cs="Times New Roman"/>
          <w:sz w:val="24"/>
          <w:szCs w:val="24"/>
        </w:rPr>
        <w:t>Krystalli</w:t>
      </w:r>
      <w:proofErr w:type="spellEnd"/>
      <w:r w:rsidRPr="00C471CA">
        <w:rPr>
          <w:rFonts w:ascii="Times New Roman" w:hAnsi="Times New Roman" w:cs="Times New Roman"/>
          <w:sz w:val="24"/>
          <w:szCs w:val="24"/>
        </w:rPr>
        <w:t>, and M. Croucher. 2017. Striving for transparent and credible research: Practical guidelines for behavioral ecologists. Behavioral Ecology 28:348–354.</w:t>
      </w:r>
    </w:p>
    <w:p w14:paraId="0E2BE45D" w14:textId="77777777" w:rsidR="00A317C4" w:rsidRPr="00C471CA" w:rsidRDefault="00A317C4" w:rsidP="00A317C4">
      <w:pPr>
        <w:rPr>
          <w:rFonts w:ascii="Times New Roman" w:hAnsi="Times New Roman" w:cs="Times New Roman"/>
          <w:sz w:val="24"/>
          <w:szCs w:val="24"/>
        </w:rPr>
      </w:pPr>
    </w:p>
    <w:p w14:paraId="1BFD4E1A" w14:textId="242D2E1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 xml:space="preserve">Karr, J. R., K. D. </w:t>
      </w:r>
      <w:proofErr w:type="spellStart"/>
      <w:r w:rsidRPr="00C471CA">
        <w:rPr>
          <w:rFonts w:ascii="Times New Roman" w:hAnsi="Times New Roman" w:cs="Times New Roman"/>
          <w:sz w:val="24"/>
          <w:szCs w:val="24"/>
        </w:rPr>
        <w:t>Fausch</w:t>
      </w:r>
      <w:proofErr w:type="spellEnd"/>
      <w:r w:rsidRPr="00C471CA">
        <w:rPr>
          <w:rFonts w:ascii="Times New Roman" w:hAnsi="Times New Roman" w:cs="Times New Roman"/>
          <w:sz w:val="24"/>
          <w:szCs w:val="24"/>
        </w:rPr>
        <w:t xml:space="preserve">, P. L. </w:t>
      </w:r>
      <w:proofErr w:type="spellStart"/>
      <w:r w:rsidRPr="00C471CA">
        <w:rPr>
          <w:rFonts w:ascii="Times New Roman" w:hAnsi="Times New Roman" w:cs="Times New Roman"/>
          <w:sz w:val="24"/>
          <w:szCs w:val="24"/>
        </w:rPr>
        <w:t>Angermeier</w:t>
      </w:r>
      <w:proofErr w:type="spellEnd"/>
      <w:r w:rsidRPr="00C471CA">
        <w:rPr>
          <w:rFonts w:ascii="Times New Roman" w:hAnsi="Times New Roman" w:cs="Times New Roman"/>
          <w:sz w:val="24"/>
          <w:szCs w:val="24"/>
        </w:rPr>
        <w:t xml:space="preserve">, P. R. </w:t>
      </w:r>
      <w:proofErr w:type="spellStart"/>
      <w:r w:rsidRPr="00C471CA">
        <w:rPr>
          <w:rFonts w:ascii="Times New Roman" w:hAnsi="Times New Roman" w:cs="Times New Roman"/>
          <w:sz w:val="24"/>
          <w:szCs w:val="24"/>
        </w:rPr>
        <w:t>Yant</w:t>
      </w:r>
      <w:proofErr w:type="spellEnd"/>
      <w:r w:rsidRPr="00C471CA">
        <w:rPr>
          <w:rFonts w:ascii="Times New Roman" w:hAnsi="Times New Roman" w:cs="Times New Roman"/>
          <w:sz w:val="24"/>
          <w:szCs w:val="24"/>
        </w:rPr>
        <w:t>, and I. J. Schlosser. 1986. Assessing biological integrity in running waters: A method and its rationale. Illinois Natural History Survey, Champaign, Illinois.</w:t>
      </w:r>
    </w:p>
    <w:p w14:paraId="744EBFD6" w14:textId="77777777" w:rsidR="00A317C4" w:rsidRPr="00C471CA" w:rsidRDefault="00A317C4" w:rsidP="00A317C4">
      <w:pPr>
        <w:rPr>
          <w:rFonts w:ascii="Times New Roman" w:hAnsi="Times New Roman" w:cs="Times New Roman"/>
          <w:sz w:val="24"/>
          <w:szCs w:val="24"/>
        </w:rPr>
      </w:pPr>
    </w:p>
    <w:p w14:paraId="5FA9ED1F" w14:textId="4FD1CA25"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Kelly, M. G., S. </w:t>
      </w:r>
      <w:proofErr w:type="spellStart"/>
      <w:r w:rsidRPr="00C471CA">
        <w:rPr>
          <w:rFonts w:ascii="Times New Roman" w:hAnsi="Times New Roman" w:cs="Times New Roman"/>
          <w:sz w:val="24"/>
          <w:szCs w:val="24"/>
        </w:rPr>
        <w:t>Birk</w:t>
      </w:r>
      <w:proofErr w:type="spellEnd"/>
      <w:r w:rsidRPr="00C471CA">
        <w:rPr>
          <w:rFonts w:ascii="Times New Roman" w:hAnsi="Times New Roman" w:cs="Times New Roman"/>
          <w:sz w:val="24"/>
          <w:szCs w:val="24"/>
        </w:rPr>
        <w:t xml:space="preserve">, N. J. </w:t>
      </w:r>
      <w:proofErr w:type="spellStart"/>
      <w:r w:rsidRPr="00C471CA">
        <w:rPr>
          <w:rFonts w:ascii="Times New Roman" w:hAnsi="Times New Roman" w:cs="Times New Roman"/>
          <w:sz w:val="24"/>
          <w:szCs w:val="24"/>
        </w:rPr>
        <w:t>Willby</w:t>
      </w:r>
      <w:proofErr w:type="spellEnd"/>
      <w:r w:rsidRPr="00C471CA">
        <w:rPr>
          <w:rFonts w:ascii="Times New Roman" w:hAnsi="Times New Roman" w:cs="Times New Roman"/>
          <w:sz w:val="24"/>
          <w:szCs w:val="24"/>
        </w:rPr>
        <w:t xml:space="preserve">, L. Denys, </w:t>
      </w:r>
      <w:proofErr w:type="spellStart"/>
      <w:proofErr w:type="gramStart"/>
      <w:r w:rsidRPr="00C471CA">
        <w:rPr>
          <w:rFonts w:ascii="Times New Roman" w:hAnsi="Times New Roman" w:cs="Times New Roman"/>
          <w:sz w:val="24"/>
          <w:szCs w:val="24"/>
        </w:rPr>
        <w:t>S.Drakare</w:t>
      </w:r>
      <w:proofErr w:type="spellEnd"/>
      <w:proofErr w:type="gramEnd"/>
      <w:r w:rsidRPr="00C471CA">
        <w:rPr>
          <w:rFonts w:ascii="Times New Roman" w:hAnsi="Times New Roman" w:cs="Times New Roman"/>
          <w:sz w:val="24"/>
          <w:szCs w:val="24"/>
        </w:rPr>
        <w:t xml:space="preserve">, M. </w:t>
      </w:r>
      <w:proofErr w:type="spellStart"/>
      <w:r w:rsidRPr="00C471CA">
        <w:rPr>
          <w:rFonts w:ascii="Times New Roman" w:hAnsi="Times New Roman" w:cs="Times New Roman"/>
          <w:sz w:val="24"/>
          <w:szCs w:val="24"/>
        </w:rPr>
        <w:t>Kahlert</w:t>
      </w:r>
      <w:proofErr w:type="spellEnd"/>
      <w:r w:rsidRPr="00C471CA">
        <w:rPr>
          <w:rFonts w:ascii="Times New Roman" w:hAnsi="Times New Roman" w:cs="Times New Roman"/>
          <w:sz w:val="24"/>
          <w:szCs w:val="24"/>
        </w:rPr>
        <w:t xml:space="preserve">, S. M. Karjalainen, A. </w:t>
      </w:r>
      <w:proofErr w:type="spellStart"/>
      <w:r w:rsidRPr="00C471CA">
        <w:rPr>
          <w:rFonts w:ascii="Times New Roman" w:hAnsi="Times New Roman" w:cs="Times New Roman"/>
          <w:sz w:val="24"/>
          <w:szCs w:val="24"/>
        </w:rPr>
        <w:t>Marchetto</w:t>
      </w:r>
      <w:proofErr w:type="spellEnd"/>
      <w:r w:rsidRPr="00C471CA">
        <w:rPr>
          <w:rFonts w:ascii="Times New Roman" w:hAnsi="Times New Roman" w:cs="Times New Roman"/>
          <w:sz w:val="24"/>
          <w:szCs w:val="24"/>
        </w:rPr>
        <w:t xml:space="preserve">, J. A. Pitt, G. </w:t>
      </w:r>
      <w:proofErr w:type="spellStart"/>
      <w:r w:rsidRPr="00C471CA">
        <w:rPr>
          <w:rFonts w:ascii="Times New Roman" w:hAnsi="Times New Roman" w:cs="Times New Roman"/>
          <w:sz w:val="24"/>
          <w:szCs w:val="24"/>
        </w:rPr>
        <w:t>Urbanič</w:t>
      </w:r>
      <w:proofErr w:type="spellEnd"/>
      <w:r w:rsidRPr="00C471CA">
        <w:rPr>
          <w:rFonts w:ascii="Times New Roman" w:hAnsi="Times New Roman" w:cs="Times New Roman"/>
          <w:sz w:val="24"/>
          <w:szCs w:val="24"/>
        </w:rPr>
        <w:t xml:space="preserve">, and S. </w:t>
      </w:r>
      <w:proofErr w:type="spellStart"/>
      <w:r w:rsidRPr="00C471CA">
        <w:rPr>
          <w:rFonts w:ascii="Times New Roman" w:hAnsi="Times New Roman" w:cs="Times New Roman"/>
          <w:sz w:val="24"/>
          <w:szCs w:val="24"/>
        </w:rPr>
        <w:t>Poikane</w:t>
      </w:r>
      <w:proofErr w:type="spellEnd"/>
      <w:r w:rsidRPr="00C471CA">
        <w:rPr>
          <w:rFonts w:ascii="Times New Roman" w:hAnsi="Times New Roman" w:cs="Times New Roman"/>
          <w:sz w:val="24"/>
          <w:szCs w:val="24"/>
        </w:rPr>
        <w:t xml:space="preserve">. 2016. Redundancy in the ecological assessment of lakes: Are phytoplankton, macrophytes and </w:t>
      </w:r>
      <w:proofErr w:type="spellStart"/>
      <w:r w:rsidRPr="00C471CA">
        <w:rPr>
          <w:rFonts w:ascii="Times New Roman" w:hAnsi="Times New Roman" w:cs="Times New Roman"/>
          <w:sz w:val="24"/>
          <w:szCs w:val="24"/>
        </w:rPr>
        <w:t>phytobenthos</w:t>
      </w:r>
      <w:proofErr w:type="spellEnd"/>
      <w:r w:rsidRPr="00C471CA">
        <w:rPr>
          <w:rFonts w:ascii="Times New Roman" w:hAnsi="Times New Roman" w:cs="Times New Roman"/>
          <w:sz w:val="24"/>
          <w:szCs w:val="24"/>
        </w:rPr>
        <w:t xml:space="preserve"> all necessary? Science of the Total Environment 15:594–602.</w:t>
      </w:r>
    </w:p>
    <w:p w14:paraId="3E44C21D" w14:textId="77777777" w:rsidR="00A317C4" w:rsidRPr="00C471CA" w:rsidRDefault="00A317C4" w:rsidP="00A317C4">
      <w:pPr>
        <w:rPr>
          <w:rFonts w:ascii="Times New Roman" w:hAnsi="Times New Roman" w:cs="Times New Roman"/>
          <w:sz w:val="24"/>
          <w:szCs w:val="24"/>
        </w:rPr>
      </w:pPr>
    </w:p>
    <w:p w14:paraId="14FAA883" w14:textId="7782776C"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Kerans</w:t>
      </w:r>
      <w:proofErr w:type="spellEnd"/>
      <w:r w:rsidRPr="00C471CA">
        <w:rPr>
          <w:rFonts w:ascii="Times New Roman" w:hAnsi="Times New Roman" w:cs="Times New Roman"/>
          <w:sz w:val="24"/>
          <w:szCs w:val="24"/>
        </w:rPr>
        <w:t>, B. L., and J. R. Karr. 1994. A benthic index of biotic integrity (B-IBI) for rivers of the Tennessee Valley. Ecological Applications 4:768–785.</w:t>
      </w:r>
    </w:p>
    <w:p w14:paraId="632C6976" w14:textId="77777777" w:rsidR="00A317C4" w:rsidRPr="00C471CA" w:rsidRDefault="00A317C4" w:rsidP="00A317C4">
      <w:pPr>
        <w:rPr>
          <w:rFonts w:ascii="Times New Roman" w:hAnsi="Times New Roman" w:cs="Times New Roman"/>
          <w:sz w:val="24"/>
          <w:szCs w:val="24"/>
        </w:rPr>
      </w:pPr>
    </w:p>
    <w:p w14:paraId="6F1F72CB" w14:textId="5EAA304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King, R. S., M. E. Baker, P. F. </w:t>
      </w:r>
      <w:proofErr w:type="spellStart"/>
      <w:r w:rsidRPr="00C471CA">
        <w:rPr>
          <w:rFonts w:ascii="Times New Roman" w:hAnsi="Times New Roman" w:cs="Times New Roman"/>
          <w:sz w:val="24"/>
          <w:szCs w:val="24"/>
        </w:rPr>
        <w:t>Kazyak</w:t>
      </w:r>
      <w:proofErr w:type="spellEnd"/>
      <w:r w:rsidRPr="00C471CA">
        <w:rPr>
          <w:rFonts w:ascii="Times New Roman" w:hAnsi="Times New Roman" w:cs="Times New Roman"/>
          <w:sz w:val="24"/>
          <w:szCs w:val="24"/>
        </w:rPr>
        <w:t>, and D. E. Weller. 2011. How novel is too novel? Stream community thresholds at exceptionally low levels of catchment urbanization. Ecological Applications 21:1659–1678.</w:t>
      </w:r>
    </w:p>
    <w:p w14:paraId="420B781A" w14:textId="77777777" w:rsidR="00A317C4" w:rsidRPr="00C471CA" w:rsidRDefault="00A317C4" w:rsidP="00A317C4">
      <w:pPr>
        <w:rPr>
          <w:rFonts w:ascii="Times New Roman" w:hAnsi="Times New Roman" w:cs="Times New Roman"/>
          <w:sz w:val="24"/>
          <w:szCs w:val="24"/>
        </w:rPr>
      </w:pPr>
    </w:p>
    <w:p w14:paraId="2483C158" w14:textId="5AA63020"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Kluyver</w:t>
      </w:r>
      <w:proofErr w:type="spellEnd"/>
      <w:r w:rsidRPr="00C471CA">
        <w:rPr>
          <w:rFonts w:ascii="Times New Roman" w:hAnsi="Times New Roman" w:cs="Times New Roman"/>
          <w:sz w:val="24"/>
          <w:szCs w:val="24"/>
        </w:rPr>
        <w:t xml:space="preserve">, T., B. Ragan-Kelley, F. Pérez, B. Granger, M. </w:t>
      </w:r>
      <w:proofErr w:type="spellStart"/>
      <w:r w:rsidRPr="00C471CA">
        <w:rPr>
          <w:rFonts w:ascii="Times New Roman" w:hAnsi="Times New Roman" w:cs="Times New Roman"/>
          <w:sz w:val="24"/>
          <w:szCs w:val="24"/>
        </w:rPr>
        <w:t>Bussonnier</w:t>
      </w:r>
      <w:proofErr w:type="spellEnd"/>
      <w:r w:rsidRPr="00C471CA">
        <w:rPr>
          <w:rFonts w:ascii="Times New Roman" w:hAnsi="Times New Roman" w:cs="Times New Roman"/>
          <w:sz w:val="24"/>
          <w:szCs w:val="24"/>
        </w:rPr>
        <w:t xml:space="preserve">, J. Frederic, K. Kelley, J. Hamrick, J. Grout, S. </w:t>
      </w:r>
      <w:proofErr w:type="spellStart"/>
      <w:r w:rsidRPr="00C471CA">
        <w:rPr>
          <w:rFonts w:ascii="Times New Roman" w:hAnsi="Times New Roman" w:cs="Times New Roman"/>
          <w:sz w:val="24"/>
          <w:szCs w:val="24"/>
        </w:rPr>
        <w:t>Corlay</w:t>
      </w:r>
      <w:proofErr w:type="spellEnd"/>
      <w:r w:rsidRPr="00C471CA">
        <w:rPr>
          <w:rFonts w:ascii="Times New Roman" w:hAnsi="Times New Roman" w:cs="Times New Roman"/>
          <w:sz w:val="24"/>
          <w:szCs w:val="24"/>
        </w:rPr>
        <w:t xml:space="preserve">, P. Ivanov, D. Avila, S. Abdalla, and C. Willing. 2016. </w:t>
      </w:r>
      <w:proofErr w:type="spellStart"/>
      <w:r w:rsidRPr="00C471CA">
        <w:rPr>
          <w:rFonts w:ascii="Times New Roman" w:hAnsi="Times New Roman" w:cs="Times New Roman"/>
          <w:sz w:val="24"/>
          <w:szCs w:val="24"/>
        </w:rPr>
        <w:t>Jupyter</w:t>
      </w:r>
      <w:proofErr w:type="spellEnd"/>
      <w:r w:rsidRPr="00C471CA">
        <w:rPr>
          <w:rFonts w:ascii="Times New Roman" w:hAnsi="Times New Roman" w:cs="Times New Roman"/>
          <w:sz w:val="24"/>
          <w:szCs w:val="24"/>
        </w:rPr>
        <w:t xml:space="preserve"> notebooks – a publishing format for reproducible computational workflows. IOS Press.</w:t>
      </w:r>
    </w:p>
    <w:p w14:paraId="34911B89" w14:textId="775FCBBC" w:rsidR="00A317C4" w:rsidRPr="00C471CA" w:rsidRDefault="00A317C4" w:rsidP="00A317C4">
      <w:pPr>
        <w:rPr>
          <w:rFonts w:ascii="Times New Roman" w:hAnsi="Times New Roman" w:cs="Times New Roman"/>
          <w:sz w:val="24"/>
          <w:szCs w:val="24"/>
        </w:rPr>
      </w:pPr>
    </w:p>
    <w:p w14:paraId="565163DD"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Kuehne, L. M., and A. L. Strecker, and J. D. Olden. 2019. Knowledge exchange and social capital for freshwater ecosystem assessments. </w:t>
      </w:r>
      <w:proofErr w:type="spellStart"/>
      <w:r w:rsidRPr="00C471CA">
        <w:rPr>
          <w:rFonts w:ascii="Times New Roman" w:hAnsi="Times New Roman" w:cs="Times New Roman"/>
          <w:sz w:val="24"/>
          <w:szCs w:val="24"/>
        </w:rPr>
        <w:t>BioScience</w:t>
      </w:r>
      <w:proofErr w:type="spellEnd"/>
      <w:r w:rsidRPr="00C471CA">
        <w:rPr>
          <w:rFonts w:ascii="Times New Roman" w:hAnsi="Times New Roman" w:cs="Times New Roman"/>
          <w:sz w:val="24"/>
          <w:szCs w:val="24"/>
        </w:rPr>
        <w:t xml:space="preserve"> 70:174–183.</w:t>
      </w:r>
    </w:p>
    <w:p w14:paraId="3117DB64" w14:textId="77777777" w:rsidR="00A317C4" w:rsidRPr="00C471CA" w:rsidRDefault="00A317C4" w:rsidP="00A317C4">
      <w:pPr>
        <w:rPr>
          <w:rFonts w:ascii="Times New Roman" w:hAnsi="Times New Roman" w:cs="Times New Roman"/>
          <w:sz w:val="24"/>
          <w:szCs w:val="24"/>
        </w:rPr>
      </w:pPr>
    </w:p>
    <w:p w14:paraId="6D9D2083" w14:textId="7C6DEBA0"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Kuehne, L. M., J. D. Olden, A. L. Strecker, J. J. Lawler, and D. M. Theobald. 2017. Past, present, and future of ecological integrity assessment for fresh waters. Frontiers in Ecology and the Environment 15:197–205.</w:t>
      </w:r>
    </w:p>
    <w:p w14:paraId="1FF55762" w14:textId="77777777" w:rsidR="00A317C4" w:rsidRPr="00C471CA" w:rsidRDefault="00A317C4" w:rsidP="00A317C4">
      <w:pPr>
        <w:rPr>
          <w:rFonts w:ascii="Times New Roman" w:hAnsi="Times New Roman" w:cs="Times New Roman"/>
          <w:sz w:val="24"/>
          <w:szCs w:val="24"/>
        </w:rPr>
      </w:pPr>
    </w:p>
    <w:p w14:paraId="3FF52FBC" w14:textId="697316DA"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Laan</w:t>
      </w:r>
      <w:proofErr w:type="spellEnd"/>
      <w:r w:rsidRPr="00C471CA">
        <w:rPr>
          <w:rFonts w:ascii="Times New Roman" w:hAnsi="Times New Roman" w:cs="Times New Roman"/>
          <w:sz w:val="24"/>
          <w:szCs w:val="24"/>
        </w:rPr>
        <w:t>, J. J. V., and C. P. Hawkins. 2014. Enhancing the performance and interpretation of freshwater biological indices: An application in arid zone streams. Ecological Indicators 36:470–482.</w:t>
      </w:r>
    </w:p>
    <w:p w14:paraId="7F409AA2" w14:textId="77777777" w:rsidR="00A317C4" w:rsidRPr="00C471CA" w:rsidRDefault="00A317C4" w:rsidP="00A317C4">
      <w:pPr>
        <w:rPr>
          <w:rFonts w:ascii="Times New Roman" w:hAnsi="Times New Roman" w:cs="Times New Roman"/>
          <w:sz w:val="24"/>
          <w:szCs w:val="24"/>
        </w:rPr>
      </w:pPr>
    </w:p>
    <w:p w14:paraId="3C3519BC" w14:textId="72461F5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Lai, J., C. J. </w:t>
      </w:r>
      <w:proofErr w:type="spellStart"/>
      <w:r w:rsidRPr="00C471CA">
        <w:rPr>
          <w:rFonts w:ascii="Times New Roman" w:hAnsi="Times New Roman" w:cs="Times New Roman"/>
          <w:sz w:val="24"/>
          <w:szCs w:val="24"/>
        </w:rPr>
        <w:t>Lortie</w:t>
      </w:r>
      <w:proofErr w:type="spellEnd"/>
      <w:r w:rsidRPr="00C471CA">
        <w:rPr>
          <w:rFonts w:ascii="Times New Roman" w:hAnsi="Times New Roman" w:cs="Times New Roman"/>
          <w:sz w:val="24"/>
          <w:szCs w:val="24"/>
        </w:rPr>
        <w:t xml:space="preserve">, R. A. </w:t>
      </w:r>
      <w:proofErr w:type="spellStart"/>
      <w:r w:rsidRPr="00C471CA">
        <w:rPr>
          <w:rFonts w:ascii="Times New Roman" w:hAnsi="Times New Roman" w:cs="Times New Roman"/>
          <w:sz w:val="24"/>
          <w:szCs w:val="24"/>
        </w:rPr>
        <w:t>Muenchen</w:t>
      </w:r>
      <w:proofErr w:type="spellEnd"/>
      <w:r w:rsidRPr="00C471CA">
        <w:rPr>
          <w:rFonts w:ascii="Times New Roman" w:hAnsi="Times New Roman" w:cs="Times New Roman"/>
          <w:sz w:val="24"/>
          <w:szCs w:val="24"/>
        </w:rPr>
        <w:t xml:space="preserve">, J. Yang, and K. Ma. 2019. Evaluating the popularity of R in ecology. Ecosphere </w:t>
      </w:r>
      <w:proofErr w:type="gramStart"/>
      <w:r w:rsidRPr="00C471CA">
        <w:rPr>
          <w:rFonts w:ascii="Times New Roman" w:hAnsi="Times New Roman" w:cs="Times New Roman"/>
          <w:sz w:val="24"/>
          <w:szCs w:val="24"/>
        </w:rPr>
        <w:t>10:e</w:t>
      </w:r>
      <w:proofErr w:type="gramEnd"/>
      <w:r w:rsidRPr="00C471CA">
        <w:rPr>
          <w:rFonts w:ascii="Times New Roman" w:hAnsi="Times New Roman" w:cs="Times New Roman"/>
          <w:sz w:val="24"/>
          <w:szCs w:val="24"/>
        </w:rPr>
        <w:t>02567.</w:t>
      </w:r>
    </w:p>
    <w:p w14:paraId="072C9B15" w14:textId="77777777" w:rsidR="00A317C4" w:rsidRPr="00C471CA" w:rsidRDefault="00A317C4" w:rsidP="00A317C4">
      <w:pPr>
        <w:rPr>
          <w:rFonts w:ascii="Times New Roman" w:hAnsi="Times New Roman" w:cs="Times New Roman"/>
          <w:sz w:val="24"/>
          <w:szCs w:val="24"/>
        </w:rPr>
      </w:pPr>
    </w:p>
    <w:p w14:paraId="5C29245A" w14:textId="5B18AE1D"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Landman, A., and S. A. Glantz. 2009. Tobacco industry efforts to undermine policy-relevant research. American Journal of Public Health 99:45–58.</w:t>
      </w:r>
    </w:p>
    <w:p w14:paraId="5CDC7DF4" w14:textId="77777777" w:rsidR="00A317C4" w:rsidRPr="00C471CA" w:rsidRDefault="00A317C4" w:rsidP="00A317C4">
      <w:pPr>
        <w:rPr>
          <w:rFonts w:ascii="Times New Roman" w:hAnsi="Times New Roman" w:cs="Times New Roman"/>
          <w:sz w:val="24"/>
          <w:szCs w:val="24"/>
        </w:rPr>
      </w:pPr>
    </w:p>
    <w:p w14:paraId="31646F7B" w14:textId="3E3B5C56"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Lenat</w:t>
      </w:r>
      <w:proofErr w:type="spellEnd"/>
      <w:r w:rsidRPr="00C471CA">
        <w:rPr>
          <w:rFonts w:ascii="Times New Roman" w:hAnsi="Times New Roman" w:cs="Times New Roman"/>
          <w:sz w:val="24"/>
          <w:szCs w:val="24"/>
        </w:rPr>
        <w:t xml:space="preserve">, D. R., and V. H. </w:t>
      </w:r>
      <w:proofErr w:type="spellStart"/>
      <w:r w:rsidRPr="00C471CA">
        <w:rPr>
          <w:rFonts w:ascii="Times New Roman" w:hAnsi="Times New Roman" w:cs="Times New Roman"/>
          <w:sz w:val="24"/>
          <w:szCs w:val="24"/>
        </w:rPr>
        <w:t>Resh</w:t>
      </w:r>
      <w:proofErr w:type="spellEnd"/>
      <w:r w:rsidRPr="00C471CA">
        <w:rPr>
          <w:rFonts w:ascii="Times New Roman" w:hAnsi="Times New Roman" w:cs="Times New Roman"/>
          <w:sz w:val="24"/>
          <w:szCs w:val="24"/>
        </w:rPr>
        <w:t xml:space="preserve">. 2001. Taxonomy and stream ecology - the benefits of genus- and species-level identifications. Journal of the North American </w:t>
      </w:r>
      <w:proofErr w:type="spellStart"/>
      <w:r w:rsidRPr="00C471CA">
        <w:rPr>
          <w:rFonts w:ascii="Times New Roman" w:hAnsi="Times New Roman" w:cs="Times New Roman"/>
          <w:sz w:val="24"/>
          <w:szCs w:val="24"/>
        </w:rPr>
        <w:t>Benthological</w:t>
      </w:r>
      <w:proofErr w:type="spellEnd"/>
      <w:r w:rsidRPr="00C471CA">
        <w:rPr>
          <w:rFonts w:ascii="Times New Roman" w:hAnsi="Times New Roman" w:cs="Times New Roman"/>
          <w:sz w:val="24"/>
          <w:szCs w:val="24"/>
        </w:rPr>
        <w:t xml:space="preserve"> Society 20:287–298.</w:t>
      </w:r>
    </w:p>
    <w:p w14:paraId="06521AA0" w14:textId="77777777" w:rsidR="00A317C4" w:rsidRPr="00C471CA" w:rsidRDefault="00A317C4" w:rsidP="00A317C4">
      <w:pPr>
        <w:rPr>
          <w:rFonts w:ascii="Times New Roman" w:hAnsi="Times New Roman" w:cs="Times New Roman"/>
          <w:sz w:val="24"/>
          <w:szCs w:val="24"/>
        </w:rPr>
      </w:pPr>
    </w:p>
    <w:p w14:paraId="751592E7" w14:textId="6B2FC7B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Lewandowsky, S., and D. Bishop. 2016. Research integrity: Don’t let transparency damage science. Nature 529:459–461.</w:t>
      </w:r>
    </w:p>
    <w:p w14:paraId="230EE712" w14:textId="77777777" w:rsidR="00A317C4" w:rsidRPr="00C471CA" w:rsidRDefault="00A317C4" w:rsidP="00A317C4">
      <w:pPr>
        <w:rPr>
          <w:rFonts w:ascii="Times New Roman" w:hAnsi="Times New Roman" w:cs="Times New Roman"/>
          <w:sz w:val="24"/>
          <w:szCs w:val="24"/>
        </w:rPr>
      </w:pPr>
    </w:p>
    <w:p w14:paraId="57B1A439" w14:textId="31B16482"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Liaw</w:t>
      </w:r>
      <w:proofErr w:type="spellEnd"/>
      <w:r w:rsidRPr="00C471CA">
        <w:rPr>
          <w:rFonts w:ascii="Times New Roman" w:hAnsi="Times New Roman" w:cs="Times New Roman"/>
          <w:sz w:val="24"/>
          <w:szCs w:val="24"/>
        </w:rPr>
        <w:t xml:space="preserve">, A., and M. Wiener. 2002. Classification and regression by </w:t>
      </w:r>
      <w:proofErr w:type="spellStart"/>
      <w:r w:rsidRPr="00C471CA">
        <w:rPr>
          <w:rFonts w:ascii="Times New Roman" w:hAnsi="Times New Roman" w:cs="Times New Roman"/>
          <w:sz w:val="24"/>
          <w:szCs w:val="24"/>
        </w:rPr>
        <w:t>randomForest</w:t>
      </w:r>
      <w:proofErr w:type="spellEnd"/>
      <w:r w:rsidRPr="00C471CA">
        <w:rPr>
          <w:rFonts w:ascii="Times New Roman" w:hAnsi="Times New Roman" w:cs="Times New Roman"/>
          <w:sz w:val="24"/>
          <w:szCs w:val="24"/>
        </w:rPr>
        <w:t>. R News 2:18–22.</w:t>
      </w:r>
    </w:p>
    <w:p w14:paraId="7D69A3AB" w14:textId="77777777" w:rsidR="00A317C4" w:rsidRPr="00C471CA" w:rsidRDefault="00A317C4" w:rsidP="00A317C4">
      <w:pPr>
        <w:rPr>
          <w:rFonts w:ascii="Times New Roman" w:hAnsi="Times New Roman" w:cs="Times New Roman"/>
          <w:sz w:val="24"/>
          <w:szCs w:val="24"/>
        </w:rPr>
      </w:pPr>
    </w:p>
    <w:p w14:paraId="54F605BC" w14:textId="127D99B4"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Liu, Y., H. Gupta, E. Springer, and T. Wagener. 2008. Linking science with environmental decision making: Experiences from an integrated modeling approach to supporting sustainable water resources management. Environmental Modelling &amp; Software 23:846–858.</w:t>
      </w:r>
    </w:p>
    <w:p w14:paraId="777E36EC" w14:textId="77777777" w:rsidR="00A317C4" w:rsidRPr="00C471CA" w:rsidRDefault="00A317C4" w:rsidP="00A317C4">
      <w:pPr>
        <w:rPr>
          <w:rFonts w:ascii="Times New Roman" w:hAnsi="Times New Roman" w:cs="Times New Roman"/>
          <w:sz w:val="24"/>
          <w:szCs w:val="24"/>
        </w:rPr>
      </w:pPr>
    </w:p>
    <w:p w14:paraId="7D46CDC4" w14:textId="1BA7806A"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Lortie</w:t>
      </w:r>
      <w:proofErr w:type="spellEnd"/>
      <w:r w:rsidRPr="00C471CA">
        <w:rPr>
          <w:rFonts w:ascii="Times New Roman" w:hAnsi="Times New Roman" w:cs="Times New Roman"/>
          <w:sz w:val="24"/>
          <w:szCs w:val="24"/>
        </w:rPr>
        <w:t>, C. J. 2014. Formalized synthesis opportunities for ecology: Systematic reviews and meta-analyses. OIKOS 123:897–902.</w:t>
      </w:r>
    </w:p>
    <w:p w14:paraId="03F62BCB" w14:textId="77777777" w:rsidR="00A317C4" w:rsidRPr="00C471CA" w:rsidRDefault="00A317C4" w:rsidP="00A317C4">
      <w:pPr>
        <w:rPr>
          <w:rFonts w:ascii="Times New Roman" w:hAnsi="Times New Roman" w:cs="Times New Roman"/>
          <w:sz w:val="24"/>
          <w:szCs w:val="24"/>
        </w:rPr>
      </w:pPr>
    </w:p>
    <w:p w14:paraId="2050DB8E" w14:textId="0D0008A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Lowndes, J. S. S., B. D. Best, C. Scarborough, J. C. </w:t>
      </w:r>
      <w:proofErr w:type="spellStart"/>
      <w:r w:rsidRPr="00C471CA">
        <w:rPr>
          <w:rFonts w:ascii="Times New Roman" w:hAnsi="Times New Roman" w:cs="Times New Roman"/>
          <w:sz w:val="24"/>
          <w:szCs w:val="24"/>
        </w:rPr>
        <w:t>Afflerbach</w:t>
      </w:r>
      <w:proofErr w:type="spellEnd"/>
      <w:r w:rsidRPr="00C471CA">
        <w:rPr>
          <w:rFonts w:ascii="Times New Roman" w:hAnsi="Times New Roman" w:cs="Times New Roman"/>
          <w:sz w:val="24"/>
          <w:szCs w:val="24"/>
        </w:rPr>
        <w:t>, M. R. Frazier, C. C. O’Hara, N. Jiang, and B. S. Halpern. 2017. Our path to better science in less time using open data science tools. Nature Ecology &amp; Evolution 1:1–7.</w:t>
      </w:r>
    </w:p>
    <w:p w14:paraId="72E470ED" w14:textId="77777777" w:rsidR="00925070" w:rsidRPr="00C471CA" w:rsidRDefault="00925070" w:rsidP="00925070">
      <w:pPr>
        <w:pStyle w:val="Bibliography"/>
        <w:rPr>
          <w:rFonts w:ascii="Times New Roman" w:hAnsi="Times New Roman" w:cs="Times New Roman"/>
          <w:sz w:val="24"/>
          <w:szCs w:val="24"/>
        </w:rPr>
      </w:pPr>
      <w:bookmarkStart w:id="33" w:name="ref-Makel12"/>
    </w:p>
    <w:p w14:paraId="2D45B405" w14:textId="054CEB1D" w:rsidR="00925070" w:rsidRPr="00C471CA" w:rsidRDefault="00925070" w:rsidP="00925070">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Makel</w:t>
      </w:r>
      <w:proofErr w:type="spellEnd"/>
      <w:r w:rsidRPr="00C471CA">
        <w:rPr>
          <w:rFonts w:ascii="Times New Roman" w:hAnsi="Times New Roman" w:cs="Times New Roman"/>
          <w:sz w:val="24"/>
          <w:szCs w:val="24"/>
        </w:rPr>
        <w:t xml:space="preserve">, M. C., J. A. </w:t>
      </w:r>
      <w:proofErr w:type="spellStart"/>
      <w:r w:rsidRPr="00C471CA">
        <w:rPr>
          <w:rFonts w:ascii="Times New Roman" w:hAnsi="Times New Roman" w:cs="Times New Roman"/>
          <w:sz w:val="24"/>
          <w:szCs w:val="24"/>
        </w:rPr>
        <w:t>Plucker</w:t>
      </w:r>
      <w:proofErr w:type="spellEnd"/>
      <w:r w:rsidRPr="00C471CA">
        <w:rPr>
          <w:rFonts w:ascii="Times New Roman" w:hAnsi="Times New Roman" w:cs="Times New Roman"/>
          <w:sz w:val="24"/>
          <w:szCs w:val="24"/>
        </w:rPr>
        <w:t>, and B. Hegarty. 2012. Replications in psychology research: How often do they really occur? Perspectives on Psychological Science 7:537–542.</w:t>
      </w:r>
    </w:p>
    <w:bookmarkEnd w:id="33"/>
    <w:p w14:paraId="55590858" w14:textId="77777777" w:rsidR="00A317C4" w:rsidRPr="00C471CA" w:rsidRDefault="00A317C4" w:rsidP="00A317C4">
      <w:pPr>
        <w:rPr>
          <w:rFonts w:ascii="Times New Roman" w:hAnsi="Times New Roman" w:cs="Times New Roman"/>
          <w:sz w:val="24"/>
          <w:szCs w:val="24"/>
        </w:rPr>
      </w:pPr>
    </w:p>
    <w:p w14:paraId="59039A18" w14:textId="573FF395"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Marwick, B., J. </w:t>
      </w:r>
      <w:proofErr w:type="spellStart"/>
      <w:r w:rsidRPr="00C471CA">
        <w:rPr>
          <w:rFonts w:ascii="Times New Roman" w:hAnsi="Times New Roman" w:cs="Times New Roman"/>
          <w:sz w:val="24"/>
          <w:szCs w:val="24"/>
        </w:rPr>
        <w:t>d’Alpoim</w:t>
      </w:r>
      <w:proofErr w:type="spellEnd"/>
      <w:r w:rsidRPr="00C471CA">
        <w:rPr>
          <w:rFonts w:ascii="Times New Roman" w:hAnsi="Times New Roman" w:cs="Times New Roman"/>
          <w:sz w:val="24"/>
          <w:szCs w:val="24"/>
        </w:rPr>
        <w:t xml:space="preserve"> Guedes, C. M. Barton, L. A. Bates, M. Baxter, A. Bevan, E. A. </w:t>
      </w:r>
      <w:proofErr w:type="spellStart"/>
      <w:r w:rsidRPr="00C471CA">
        <w:rPr>
          <w:rFonts w:ascii="Times New Roman" w:hAnsi="Times New Roman" w:cs="Times New Roman"/>
          <w:sz w:val="24"/>
          <w:szCs w:val="24"/>
        </w:rPr>
        <w:t>Bollwerk</w:t>
      </w:r>
      <w:proofErr w:type="spellEnd"/>
      <w:r w:rsidRPr="00C471CA">
        <w:rPr>
          <w:rFonts w:ascii="Times New Roman" w:hAnsi="Times New Roman" w:cs="Times New Roman"/>
          <w:sz w:val="24"/>
          <w:szCs w:val="24"/>
        </w:rPr>
        <w:t xml:space="preserve">, R. K. </w:t>
      </w:r>
      <w:proofErr w:type="spellStart"/>
      <w:r w:rsidRPr="00C471CA">
        <w:rPr>
          <w:rFonts w:ascii="Times New Roman" w:hAnsi="Times New Roman" w:cs="Times New Roman"/>
          <w:sz w:val="24"/>
          <w:szCs w:val="24"/>
        </w:rPr>
        <w:t>Bocinsky</w:t>
      </w:r>
      <w:proofErr w:type="spellEnd"/>
      <w:r w:rsidRPr="00C471CA">
        <w:rPr>
          <w:rFonts w:ascii="Times New Roman" w:hAnsi="Times New Roman" w:cs="Times New Roman"/>
          <w:sz w:val="24"/>
          <w:szCs w:val="24"/>
        </w:rPr>
        <w:t xml:space="preserve">, T. </w:t>
      </w:r>
      <w:proofErr w:type="spellStart"/>
      <w:r w:rsidRPr="00C471CA">
        <w:rPr>
          <w:rFonts w:ascii="Times New Roman" w:hAnsi="Times New Roman" w:cs="Times New Roman"/>
          <w:sz w:val="24"/>
          <w:szCs w:val="24"/>
        </w:rPr>
        <w:t>Brughmans</w:t>
      </w:r>
      <w:proofErr w:type="spellEnd"/>
      <w:r w:rsidRPr="00C471CA">
        <w:rPr>
          <w:rFonts w:ascii="Times New Roman" w:hAnsi="Times New Roman" w:cs="Times New Roman"/>
          <w:sz w:val="24"/>
          <w:szCs w:val="24"/>
        </w:rPr>
        <w:t xml:space="preserve">, A. K. Carter, C. Conrad, D. A. Contreras, S. Costa, E. R. Crema, A. Daggett, B. Davies, B. L. Drake, T. S. Dye, P. France, R. </w:t>
      </w:r>
      <w:proofErr w:type="spellStart"/>
      <w:r w:rsidRPr="00C471CA">
        <w:rPr>
          <w:rFonts w:ascii="Times New Roman" w:hAnsi="Times New Roman" w:cs="Times New Roman"/>
          <w:sz w:val="24"/>
          <w:szCs w:val="24"/>
        </w:rPr>
        <w:t>Fullagar</w:t>
      </w:r>
      <w:proofErr w:type="spellEnd"/>
      <w:r w:rsidRPr="00C471CA">
        <w:rPr>
          <w:rFonts w:ascii="Times New Roman" w:hAnsi="Times New Roman" w:cs="Times New Roman"/>
          <w:sz w:val="24"/>
          <w:szCs w:val="24"/>
        </w:rPr>
        <w:t xml:space="preserve">, D. Giusti, S. Graham, M. D. Harris, J. Hawks, S. Heath, D. </w:t>
      </w:r>
      <w:proofErr w:type="spellStart"/>
      <w:r w:rsidRPr="00C471CA">
        <w:rPr>
          <w:rFonts w:ascii="Times New Roman" w:hAnsi="Times New Roman" w:cs="Times New Roman"/>
          <w:sz w:val="24"/>
          <w:szCs w:val="24"/>
        </w:rPr>
        <w:t>Huffer</w:t>
      </w:r>
      <w:proofErr w:type="spellEnd"/>
      <w:r w:rsidRPr="00C471CA">
        <w:rPr>
          <w:rFonts w:ascii="Times New Roman" w:hAnsi="Times New Roman" w:cs="Times New Roman"/>
          <w:sz w:val="24"/>
          <w:szCs w:val="24"/>
        </w:rPr>
        <w:t xml:space="preserve">, E. C. Kansa, S. W. Kansa, M. E. Madsen, J. Melcher, J. </w:t>
      </w:r>
      <w:proofErr w:type="spellStart"/>
      <w:r w:rsidRPr="00C471CA">
        <w:rPr>
          <w:rFonts w:ascii="Times New Roman" w:hAnsi="Times New Roman" w:cs="Times New Roman"/>
          <w:sz w:val="24"/>
          <w:szCs w:val="24"/>
        </w:rPr>
        <w:t>Negre</w:t>
      </w:r>
      <w:proofErr w:type="spellEnd"/>
      <w:r w:rsidRPr="00C471CA">
        <w:rPr>
          <w:rFonts w:ascii="Times New Roman" w:hAnsi="Times New Roman" w:cs="Times New Roman"/>
          <w:sz w:val="24"/>
          <w:szCs w:val="24"/>
        </w:rPr>
        <w:t xml:space="preserve">, F. D. Neiman, R. Opitz, D. C. Orton, P. </w:t>
      </w:r>
      <w:proofErr w:type="spellStart"/>
      <w:r w:rsidRPr="00C471CA">
        <w:rPr>
          <w:rFonts w:ascii="Times New Roman" w:hAnsi="Times New Roman" w:cs="Times New Roman"/>
          <w:sz w:val="24"/>
          <w:szCs w:val="24"/>
        </w:rPr>
        <w:t>Przystupa</w:t>
      </w:r>
      <w:proofErr w:type="spellEnd"/>
      <w:r w:rsidRPr="00C471CA">
        <w:rPr>
          <w:rFonts w:ascii="Times New Roman" w:hAnsi="Times New Roman" w:cs="Times New Roman"/>
          <w:sz w:val="24"/>
          <w:szCs w:val="24"/>
        </w:rPr>
        <w:t xml:space="preserve">, M. </w:t>
      </w:r>
      <w:proofErr w:type="spellStart"/>
      <w:r w:rsidRPr="00C471CA">
        <w:rPr>
          <w:rFonts w:ascii="Times New Roman" w:hAnsi="Times New Roman" w:cs="Times New Roman"/>
          <w:sz w:val="24"/>
          <w:szCs w:val="24"/>
        </w:rPr>
        <w:t>Raviele</w:t>
      </w:r>
      <w:proofErr w:type="spellEnd"/>
      <w:r w:rsidRPr="00C471CA">
        <w:rPr>
          <w:rFonts w:ascii="Times New Roman" w:hAnsi="Times New Roman" w:cs="Times New Roman"/>
          <w:sz w:val="24"/>
          <w:szCs w:val="24"/>
        </w:rPr>
        <w:t xml:space="preserve">, J. Riel-Salvatore, P. </w:t>
      </w:r>
      <w:proofErr w:type="spellStart"/>
      <w:r w:rsidRPr="00C471CA">
        <w:rPr>
          <w:rFonts w:ascii="Times New Roman" w:hAnsi="Times New Roman" w:cs="Times New Roman"/>
          <w:sz w:val="24"/>
          <w:szCs w:val="24"/>
        </w:rPr>
        <w:t>Riris</w:t>
      </w:r>
      <w:proofErr w:type="spellEnd"/>
      <w:r w:rsidRPr="00C471CA">
        <w:rPr>
          <w:rFonts w:ascii="Times New Roman" w:hAnsi="Times New Roman" w:cs="Times New Roman"/>
          <w:sz w:val="24"/>
          <w:szCs w:val="24"/>
        </w:rPr>
        <w:t xml:space="preserve">, I. </w:t>
      </w:r>
      <w:proofErr w:type="spellStart"/>
      <w:r w:rsidRPr="00C471CA">
        <w:rPr>
          <w:rFonts w:ascii="Times New Roman" w:hAnsi="Times New Roman" w:cs="Times New Roman"/>
          <w:sz w:val="24"/>
          <w:szCs w:val="24"/>
        </w:rPr>
        <w:t>Romanowska</w:t>
      </w:r>
      <w:proofErr w:type="spellEnd"/>
      <w:r w:rsidRPr="00C471CA">
        <w:rPr>
          <w:rFonts w:ascii="Times New Roman" w:hAnsi="Times New Roman" w:cs="Times New Roman"/>
          <w:sz w:val="24"/>
          <w:szCs w:val="24"/>
        </w:rPr>
        <w:t xml:space="preserve">, N. </w:t>
      </w:r>
      <w:proofErr w:type="spellStart"/>
      <w:r w:rsidRPr="00C471CA">
        <w:rPr>
          <w:rFonts w:ascii="Times New Roman" w:hAnsi="Times New Roman" w:cs="Times New Roman"/>
          <w:sz w:val="24"/>
          <w:szCs w:val="24"/>
        </w:rPr>
        <w:t>Strupler</w:t>
      </w:r>
      <w:proofErr w:type="spellEnd"/>
      <w:r w:rsidRPr="00C471CA">
        <w:rPr>
          <w:rFonts w:ascii="Times New Roman" w:hAnsi="Times New Roman" w:cs="Times New Roman"/>
          <w:sz w:val="24"/>
          <w:szCs w:val="24"/>
        </w:rPr>
        <w:t xml:space="preserve">, I. I. Ullah, H. G. V. </w:t>
      </w:r>
      <w:proofErr w:type="spellStart"/>
      <w:r w:rsidRPr="00C471CA">
        <w:rPr>
          <w:rFonts w:ascii="Times New Roman" w:hAnsi="Times New Roman" w:cs="Times New Roman"/>
          <w:sz w:val="24"/>
          <w:szCs w:val="24"/>
        </w:rPr>
        <w:t>Vlack</w:t>
      </w:r>
      <w:proofErr w:type="spellEnd"/>
      <w:r w:rsidRPr="00C471CA">
        <w:rPr>
          <w:rFonts w:ascii="Times New Roman" w:hAnsi="Times New Roman" w:cs="Times New Roman"/>
          <w:sz w:val="24"/>
          <w:szCs w:val="24"/>
        </w:rPr>
        <w:t xml:space="preserve">, E. C. </w:t>
      </w:r>
      <w:proofErr w:type="spellStart"/>
      <w:r w:rsidRPr="00C471CA">
        <w:rPr>
          <w:rFonts w:ascii="Times New Roman" w:hAnsi="Times New Roman" w:cs="Times New Roman"/>
          <w:sz w:val="24"/>
          <w:szCs w:val="24"/>
        </w:rPr>
        <w:t>Watrall</w:t>
      </w:r>
      <w:proofErr w:type="spellEnd"/>
      <w:r w:rsidRPr="00C471CA">
        <w:rPr>
          <w:rFonts w:ascii="Times New Roman" w:hAnsi="Times New Roman" w:cs="Times New Roman"/>
          <w:sz w:val="24"/>
          <w:szCs w:val="24"/>
        </w:rPr>
        <w:t>, C. Webster, J. Wells, J. Winters, and C. D. Wren. 2016. Open science in archaeology. SAA Archaeological Record 17:8–14.</w:t>
      </w:r>
    </w:p>
    <w:p w14:paraId="4B707CD6" w14:textId="77777777" w:rsidR="00A317C4" w:rsidRPr="00C471CA" w:rsidRDefault="00A317C4" w:rsidP="00A317C4">
      <w:pPr>
        <w:rPr>
          <w:rFonts w:ascii="Times New Roman" w:hAnsi="Times New Roman" w:cs="Times New Roman"/>
          <w:sz w:val="24"/>
          <w:szCs w:val="24"/>
        </w:rPr>
      </w:pPr>
    </w:p>
    <w:p w14:paraId="7A3B7DCE" w14:textId="4BED6B19"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Mazor, R. D., A. C. Rehn, P. R. Ode, M. </w:t>
      </w:r>
      <w:proofErr w:type="spellStart"/>
      <w:r w:rsidRPr="00C471CA">
        <w:rPr>
          <w:rFonts w:ascii="Times New Roman" w:hAnsi="Times New Roman" w:cs="Times New Roman"/>
          <w:sz w:val="24"/>
          <w:szCs w:val="24"/>
        </w:rPr>
        <w:t>Engeln</w:t>
      </w:r>
      <w:proofErr w:type="spellEnd"/>
      <w:r w:rsidRPr="00C471CA">
        <w:rPr>
          <w:rFonts w:ascii="Times New Roman" w:hAnsi="Times New Roman" w:cs="Times New Roman"/>
          <w:sz w:val="24"/>
          <w:szCs w:val="24"/>
        </w:rPr>
        <w:t>, K. C. Schiff, E. D. Stein, D. J. Gillett, D. B. Herbst, and C. P. Hawkins. 2016. Bioassessment in complex environments: Designing an index for consistent meaning in different settings. Freshwater Science 35:249–271.</w:t>
      </w:r>
    </w:p>
    <w:p w14:paraId="6E3275F8" w14:textId="77777777" w:rsidR="00A317C4" w:rsidRPr="00C471CA" w:rsidRDefault="00A317C4" w:rsidP="00A317C4">
      <w:pPr>
        <w:rPr>
          <w:rFonts w:ascii="Times New Roman" w:hAnsi="Times New Roman" w:cs="Times New Roman"/>
          <w:sz w:val="24"/>
          <w:szCs w:val="24"/>
        </w:rPr>
      </w:pPr>
    </w:p>
    <w:p w14:paraId="5756480A" w14:textId="115B12F8"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Mazor, R. D., E. D. Stein, P. R. Ode, and K. Schiff. 2014. Integrating intermittent streams into watershed assessments: Applicability of an index of biotic integrity. Freshwater Science 35:459–474.</w:t>
      </w:r>
    </w:p>
    <w:p w14:paraId="6DF361CC" w14:textId="77777777" w:rsidR="00A317C4" w:rsidRPr="00C471CA" w:rsidRDefault="00A317C4" w:rsidP="00A317C4">
      <w:pPr>
        <w:rPr>
          <w:rFonts w:ascii="Times New Roman" w:hAnsi="Times New Roman" w:cs="Times New Roman"/>
          <w:sz w:val="24"/>
          <w:szCs w:val="24"/>
        </w:rPr>
      </w:pPr>
    </w:p>
    <w:p w14:paraId="24167962" w14:textId="13087426"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McKay, L., T. </w:t>
      </w:r>
      <w:proofErr w:type="spellStart"/>
      <w:r w:rsidRPr="00C471CA">
        <w:rPr>
          <w:rFonts w:ascii="Times New Roman" w:hAnsi="Times New Roman" w:cs="Times New Roman"/>
          <w:sz w:val="24"/>
          <w:szCs w:val="24"/>
        </w:rPr>
        <w:t>Bondelid</w:t>
      </w:r>
      <w:proofErr w:type="spellEnd"/>
      <w:r w:rsidRPr="00C471CA">
        <w:rPr>
          <w:rFonts w:ascii="Times New Roman" w:hAnsi="Times New Roman" w:cs="Times New Roman"/>
          <w:sz w:val="24"/>
          <w:szCs w:val="24"/>
        </w:rPr>
        <w:t xml:space="preserve">, T. Dewald, J. Johnston, R. Moore, and A. </w:t>
      </w:r>
      <w:proofErr w:type="spellStart"/>
      <w:r w:rsidRPr="00C471CA">
        <w:rPr>
          <w:rFonts w:ascii="Times New Roman" w:hAnsi="Times New Roman" w:cs="Times New Roman"/>
          <w:sz w:val="24"/>
          <w:szCs w:val="24"/>
        </w:rPr>
        <w:t>Reah</w:t>
      </w:r>
      <w:proofErr w:type="spellEnd"/>
      <w:r w:rsidRPr="00C471CA">
        <w:rPr>
          <w:rFonts w:ascii="Times New Roman" w:hAnsi="Times New Roman" w:cs="Times New Roman"/>
          <w:sz w:val="24"/>
          <w:szCs w:val="24"/>
        </w:rPr>
        <w:t xml:space="preserve">. 2012. </w:t>
      </w:r>
      <w:proofErr w:type="spellStart"/>
      <w:r w:rsidRPr="00C471CA">
        <w:rPr>
          <w:rFonts w:ascii="Times New Roman" w:hAnsi="Times New Roman" w:cs="Times New Roman"/>
          <w:sz w:val="24"/>
          <w:szCs w:val="24"/>
        </w:rPr>
        <w:t>NHDPlus</w:t>
      </w:r>
      <w:proofErr w:type="spellEnd"/>
      <w:r w:rsidRPr="00C471CA">
        <w:rPr>
          <w:rFonts w:ascii="Times New Roman" w:hAnsi="Times New Roman" w:cs="Times New Roman"/>
          <w:sz w:val="24"/>
          <w:szCs w:val="24"/>
        </w:rPr>
        <w:t xml:space="preserve"> Version 2: User Guide.</w:t>
      </w:r>
    </w:p>
    <w:p w14:paraId="465C8E27" w14:textId="77777777" w:rsidR="00A317C4" w:rsidRPr="00C471CA" w:rsidRDefault="00A317C4" w:rsidP="00A317C4">
      <w:pPr>
        <w:rPr>
          <w:rFonts w:ascii="Times New Roman" w:hAnsi="Times New Roman" w:cs="Times New Roman"/>
          <w:sz w:val="24"/>
          <w:szCs w:val="24"/>
        </w:rPr>
      </w:pPr>
    </w:p>
    <w:p w14:paraId="0D3B5E99" w14:textId="2E529B9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 xml:space="preserve">Michener, W. K., J. W. Brunt, J. J. </w:t>
      </w:r>
      <w:proofErr w:type="spellStart"/>
      <w:r w:rsidRPr="00C471CA">
        <w:rPr>
          <w:rFonts w:ascii="Times New Roman" w:hAnsi="Times New Roman" w:cs="Times New Roman"/>
          <w:sz w:val="24"/>
          <w:szCs w:val="24"/>
        </w:rPr>
        <w:t>Helly</w:t>
      </w:r>
      <w:proofErr w:type="spellEnd"/>
      <w:r w:rsidRPr="00C471CA">
        <w:rPr>
          <w:rFonts w:ascii="Times New Roman" w:hAnsi="Times New Roman" w:cs="Times New Roman"/>
          <w:sz w:val="24"/>
          <w:szCs w:val="24"/>
        </w:rPr>
        <w:t xml:space="preserve">, T. B. Kirchner, and S. G. Stafford. 1997. </w:t>
      </w:r>
      <w:proofErr w:type="spellStart"/>
      <w:r w:rsidRPr="00C471CA">
        <w:rPr>
          <w:rFonts w:ascii="Times New Roman" w:hAnsi="Times New Roman" w:cs="Times New Roman"/>
          <w:sz w:val="24"/>
          <w:szCs w:val="24"/>
        </w:rPr>
        <w:t>Nongeospatial</w:t>
      </w:r>
      <w:proofErr w:type="spellEnd"/>
      <w:r w:rsidRPr="00C471CA">
        <w:rPr>
          <w:rFonts w:ascii="Times New Roman" w:hAnsi="Times New Roman" w:cs="Times New Roman"/>
          <w:sz w:val="24"/>
          <w:szCs w:val="24"/>
        </w:rPr>
        <w:t xml:space="preserve"> metadata for the ecological sciences. Ecological Applications 7:330–342.</w:t>
      </w:r>
    </w:p>
    <w:p w14:paraId="32287847" w14:textId="77777777" w:rsidR="00A317C4" w:rsidRPr="00C471CA" w:rsidRDefault="00A317C4" w:rsidP="00A317C4">
      <w:pPr>
        <w:rPr>
          <w:rFonts w:ascii="Times New Roman" w:hAnsi="Times New Roman" w:cs="Times New Roman"/>
          <w:sz w:val="24"/>
          <w:szCs w:val="24"/>
        </w:rPr>
      </w:pPr>
    </w:p>
    <w:p w14:paraId="39A8DDB0" w14:textId="1F665C5E"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Mitchell, B. 2005. Integrated water resource management, institutional arrangements, and land use planning. Environmental Planning A: Economy and Space 37:1335–1352.</w:t>
      </w:r>
    </w:p>
    <w:p w14:paraId="376EF6AA" w14:textId="77777777" w:rsidR="00925070" w:rsidRPr="00C471CA" w:rsidRDefault="00925070" w:rsidP="00925070">
      <w:pPr>
        <w:pStyle w:val="Bibliography"/>
        <w:rPr>
          <w:rFonts w:ascii="Times New Roman" w:hAnsi="Times New Roman" w:cs="Times New Roman"/>
          <w:sz w:val="24"/>
          <w:szCs w:val="24"/>
        </w:rPr>
      </w:pPr>
      <w:bookmarkStart w:id="34" w:name="ref-Munafo17"/>
    </w:p>
    <w:p w14:paraId="1643210C" w14:textId="73D11712" w:rsidR="00925070" w:rsidRPr="00C471CA" w:rsidRDefault="00925070" w:rsidP="00925070">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Munafó</w:t>
      </w:r>
      <w:proofErr w:type="spellEnd"/>
      <w:r w:rsidRPr="00C471CA">
        <w:rPr>
          <w:rFonts w:ascii="Times New Roman" w:hAnsi="Times New Roman" w:cs="Times New Roman"/>
          <w:sz w:val="24"/>
          <w:szCs w:val="24"/>
        </w:rPr>
        <w:t xml:space="preserve">, M. R., B. A. </w:t>
      </w:r>
      <w:proofErr w:type="spellStart"/>
      <w:r w:rsidRPr="00C471CA">
        <w:rPr>
          <w:rFonts w:ascii="Times New Roman" w:hAnsi="Times New Roman" w:cs="Times New Roman"/>
          <w:sz w:val="24"/>
          <w:szCs w:val="24"/>
        </w:rPr>
        <w:t>Nosek</w:t>
      </w:r>
      <w:proofErr w:type="spellEnd"/>
      <w:r w:rsidRPr="00C471CA">
        <w:rPr>
          <w:rFonts w:ascii="Times New Roman" w:hAnsi="Times New Roman" w:cs="Times New Roman"/>
          <w:sz w:val="24"/>
          <w:szCs w:val="24"/>
        </w:rPr>
        <w:t xml:space="preserve">, D. V. M. Bishop, K. S. Button, C. D. Chambers, N. P. du </w:t>
      </w:r>
      <w:proofErr w:type="spellStart"/>
      <w:r w:rsidRPr="00C471CA">
        <w:rPr>
          <w:rFonts w:ascii="Times New Roman" w:hAnsi="Times New Roman" w:cs="Times New Roman"/>
          <w:sz w:val="24"/>
          <w:szCs w:val="24"/>
        </w:rPr>
        <w:t>Sert</w:t>
      </w:r>
      <w:proofErr w:type="spellEnd"/>
      <w:r w:rsidRPr="00C471CA">
        <w:rPr>
          <w:rFonts w:ascii="Times New Roman" w:hAnsi="Times New Roman" w:cs="Times New Roman"/>
          <w:sz w:val="24"/>
          <w:szCs w:val="24"/>
        </w:rPr>
        <w:t xml:space="preserve">, U. </w:t>
      </w:r>
      <w:proofErr w:type="spellStart"/>
      <w:r w:rsidRPr="00C471CA">
        <w:rPr>
          <w:rFonts w:ascii="Times New Roman" w:hAnsi="Times New Roman" w:cs="Times New Roman"/>
          <w:sz w:val="24"/>
          <w:szCs w:val="24"/>
        </w:rPr>
        <w:t>Simonsohn</w:t>
      </w:r>
      <w:proofErr w:type="spellEnd"/>
      <w:r w:rsidRPr="00C471CA">
        <w:rPr>
          <w:rFonts w:ascii="Times New Roman" w:hAnsi="Times New Roman" w:cs="Times New Roman"/>
          <w:sz w:val="24"/>
          <w:szCs w:val="24"/>
        </w:rPr>
        <w:t xml:space="preserve">, E. J. </w:t>
      </w:r>
      <w:proofErr w:type="spellStart"/>
      <w:r w:rsidRPr="00C471CA">
        <w:rPr>
          <w:rFonts w:ascii="Times New Roman" w:hAnsi="Times New Roman" w:cs="Times New Roman"/>
          <w:sz w:val="24"/>
          <w:szCs w:val="24"/>
        </w:rPr>
        <w:t>Wagenmakers</w:t>
      </w:r>
      <w:proofErr w:type="spellEnd"/>
      <w:r w:rsidRPr="00C471CA">
        <w:rPr>
          <w:rFonts w:ascii="Times New Roman" w:hAnsi="Times New Roman" w:cs="Times New Roman"/>
          <w:sz w:val="24"/>
          <w:szCs w:val="24"/>
        </w:rPr>
        <w:t xml:space="preserve">, J. J. Ware, and J. P. A. </w:t>
      </w:r>
      <w:proofErr w:type="spellStart"/>
      <w:r w:rsidRPr="00C471CA">
        <w:rPr>
          <w:rFonts w:ascii="Times New Roman" w:hAnsi="Times New Roman" w:cs="Times New Roman"/>
          <w:sz w:val="24"/>
          <w:szCs w:val="24"/>
        </w:rPr>
        <w:t>Loannidis</w:t>
      </w:r>
      <w:proofErr w:type="spellEnd"/>
      <w:r w:rsidRPr="00C471CA">
        <w:rPr>
          <w:rFonts w:ascii="Times New Roman" w:hAnsi="Times New Roman" w:cs="Times New Roman"/>
          <w:sz w:val="24"/>
          <w:szCs w:val="24"/>
        </w:rPr>
        <w:t>. 2017. A manifesto for reproducible science. Nature Human Behavior 1.</w:t>
      </w:r>
    </w:p>
    <w:bookmarkEnd w:id="34"/>
    <w:p w14:paraId="34F249B5" w14:textId="77777777" w:rsidR="00A317C4" w:rsidRPr="00C471CA" w:rsidRDefault="00A317C4" w:rsidP="00A317C4">
      <w:pPr>
        <w:rPr>
          <w:rFonts w:ascii="Times New Roman" w:hAnsi="Times New Roman" w:cs="Times New Roman"/>
          <w:sz w:val="24"/>
          <w:szCs w:val="24"/>
        </w:rPr>
      </w:pPr>
    </w:p>
    <w:p w14:paraId="1E4D7511" w14:textId="1320C37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Nichols, S. J., L. A. </w:t>
      </w:r>
      <w:proofErr w:type="spellStart"/>
      <w:r w:rsidRPr="00C471CA">
        <w:rPr>
          <w:rFonts w:ascii="Times New Roman" w:hAnsi="Times New Roman" w:cs="Times New Roman"/>
          <w:sz w:val="24"/>
          <w:szCs w:val="24"/>
        </w:rPr>
        <w:t>Barmuta</w:t>
      </w:r>
      <w:proofErr w:type="spellEnd"/>
      <w:r w:rsidRPr="00C471CA">
        <w:rPr>
          <w:rFonts w:ascii="Times New Roman" w:hAnsi="Times New Roman" w:cs="Times New Roman"/>
          <w:sz w:val="24"/>
          <w:szCs w:val="24"/>
        </w:rPr>
        <w:t xml:space="preserve">, B. C. Chessman, P. E. Davies, F. J. Dyer, E. T. Harrison, C. P. Hawkins, I. Jones, B. J. </w:t>
      </w:r>
      <w:proofErr w:type="spellStart"/>
      <w:r w:rsidRPr="00C471CA">
        <w:rPr>
          <w:rFonts w:ascii="Times New Roman" w:hAnsi="Times New Roman" w:cs="Times New Roman"/>
          <w:sz w:val="24"/>
          <w:szCs w:val="24"/>
        </w:rPr>
        <w:t>Kefford</w:t>
      </w:r>
      <w:proofErr w:type="spellEnd"/>
      <w:r w:rsidRPr="00C471CA">
        <w:rPr>
          <w:rFonts w:ascii="Times New Roman" w:hAnsi="Times New Roman" w:cs="Times New Roman"/>
          <w:sz w:val="24"/>
          <w:szCs w:val="24"/>
        </w:rPr>
        <w:t xml:space="preserve">, S. </w:t>
      </w:r>
      <w:proofErr w:type="spellStart"/>
      <w:r w:rsidRPr="00C471CA">
        <w:rPr>
          <w:rFonts w:ascii="Times New Roman" w:hAnsi="Times New Roman" w:cs="Times New Roman"/>
          <w:sz w:val="24"/>
          <w:szCs w:val="24"/>
        </w:rPr>
        <w:t>Linke</w:t>
      </w:r>
      <w:proofErr w:type="spellEnd"/>
      <w:r w:rsidRPr="00C471CA">
        <w:rPr>
          <w:rFonts w:ascii="Times New Roman" w:hAnsi="Times New Roman" w:cs="Times New Roman"/>
          <w:sz w:val="24"/>
          <w:szCs w:val="24"/>
        </w:rPr>
        <w:t xml:space="preserve">, R. Marchant, L. </w:t>
      </w:r>
      <w:proofErr w:type="spellStart"/>
      <w:r w:rsidRPr="00C471CA">
        <w:rPr>
          <w:rFonts w:ascii="Times New Roman" w:hAnsi="Times New Roman" w:cs="Times New Roman"/>
          <w:sz w:val="24"/>
          <w:szCs w:val="24"/>
        </w:rPr>
        <w:t>Metzeling</w:t>
      </w:r>
      <w:proofErr w:type="spellEnd"/>
      <w:r w:rsidRPr="00C471CA">
        <w:rPr>
          <w:rFonts w:ascii="Times New Roman" w:hAnsi="Times New Roman" w:cs="Times New Roman"/>
          <w:sz w:val="24"/>
          <w:szCs w:val="24"/>
        </w:rPr>
        <w:t xml:space="preserve">, K. Moon, R. Ogden, M. Peat, T. B. </w:t>
      </w:r>
      <w:proofErr w:type="spellStart"/>
      <w:r w:rsidRPr="00C471CA">
        <w:rPr>
          <w:rFonts w:ascii="Times New Roman" w:hAnsi="Times New Roman" w:cs="Times New Roman"/>
          <w:sz w:val="24"/>
          <w:szCs w:val="24"/>
        </w:rPr>
        <w:t>Reynoldson</w:t>
      </w:r>
      <w:proofErr w:type="spellEnd"/>
      <w:r w:rsidRPr="00C471CA">
        <w:rPr>
          <w:rFonts w:ascii="Times New Roman" w:hAnsi="Times New Roman" w:cs="Times New Roman"/>
          <w:sz w:val="24"/>
          <w:szCs w:val="24"/>
        </w:rPr>
        <w:t>, and R. M. Thompson. 2016. The imperative need for nationally coordinated bioassessment of rivers and streams. Marine and Freshwater Research 68:599–613.</w:t>
      </w:r>
    </w:p>
    <w:p w14:paraId="4450FA62" w14:textId="77777777" w:rsidR="00925070" w:rsidRPr="00C471CA" w:rsidRDefault="00925070" w:rsidP="00925070">
      <w:pPr>
        <w:pStyle w:val="Bibliography"/>
        <w:rPr>
          <w:rFonts w:ascii="Times New Roman" w:hAnsi="Times New Roman" w:cs="Times New Roman"/>
          <w:sz w:val="24"/>
          <w:szCs w:val="24"/>
        </w:rPr>
      </w:pPr>
      <w:bookmarkStart w:id="35" w:name="ref-Nosek18"/>
    </w:p>
    <w:p w14:paraId="2C238B67" w14:textId="57BE8DC1" w:rsidR="00925070" w:rsidRPr="00C471CA" w:rsidRDefault="00925070" w:rsidP="00925070">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Nosek</w:t>
      </w:r>
      <w:proofErr w:type="spellEnd"/>
      <w:r w:rsidRPr="00C471CA">
        <w:rPr>
          <w:rFonts w:ascii="Times New Roman" w:hAnsi="Times New Roman" w:cs="Times New Roman"/>
          <w:sz w:val="24"/>
          <w:szCs w:val="24"/>
        </w:rPr>
        <w:t>, B. A., C. R. Ebersole, A. C. DeHaven, and D. T. Mellor. 2018. The preregistration revolution. Proceedings of the National Academy of Sciences 115:2600–2606.</w:t>
      </w:r>
    </w:p>
    <w:bookmarkEnd w:id="35"/>
    <w:p w14:paraId="6AF88ABE" w14:textId="77777777" w:rsidR="00A317C4" w:rsidRPr="00C471CA" w:rsidRDefault="00A317C4" w:rsidP="00A317C4">
      <w:pPr>
        <w:rPr>
          <w:rFonts w:ascii="Times New Roman" w:hAnsi="Times New Roman" w:cs="Times New Roman"/>
          <w:sz w:val="24"/>
          <w:szCs w:val="24"/>
        </w:rPr>
      </w:pPr>
    </w:p>
    <w:p w14:paraId="1C90D5A2" w14:textId="7FE498F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Ode, P. R., A. C. Rehn, R. D. Mazor, K. C. Schiff, E. D. Stein, J. T. May, L. R. Brown, D. B. Herbst, D. Gillett, K. Lunde, and C. P. Hawkins. 2016. Evaluating the adequacy of a reference-site pool for ecological assessments in environmentally complex regions. Freshwater Science 35:237–248.</w:t>
      </w:r>
    </w:p>
    <w:p w14:paraId="7FCDE664" w14:textId="77777777" w:rsidR="00A317C4" w:rsidRPr="00C471CA" w:rsidRDefault="00A317C4" w:rsidP="00A317C4">
      <w:pPr>
        <w:rPr>
          <w:rFonts w:ascii="Times New Roman" w:hAnsi="Times New Roman" w:cs="Times New Roman"/>
          <w:sz w:val="24"/>
          <w:szCs w:val="24"/>
        </w:rPr>
      </w:pPr>
    </w:p>
    <w:p w14:paraId="54BF1029" w14:textId="77777777" w:rsidR="00A317C4"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Oksanen, J., F. G. Blanchet, M. Friendly, R. </w:t>
      </w:r>
      <w:proofErr w:type="spellStart"/>
      <w:r w:rsidRPr="00C471CA">
        <w:rPr>
          <w:rFonts w:ascii="Times New Roman" w:hAnsi="Times New Roman" w:cs="Times New Roman"/>
          <w:sz w:val="24"/>
          <w:szCs w:val="24"/>
        </w:rPr>
        <w:t>Kindt</w:t>
      </w:r>
      <w:proofErr w:type="spellEnd"/>
      <w:r w:rsidRPr="00C471CA">
        <w:rPr>
          <w:rFonts w:ascii="Times New Roman" w:hAnsi="Times New Roman" w:cs="Times New Roman"/>
          <w:sz w:val="24"/>
          <w:szCs w:val="24"/>
        </w:rPr>
        <w:t xml:space="preserve">, P. Legendre, D. McGlinn, P. R. Minchin, R. B. O’Hara, G. L. Simpson, P. </w:t>
      </w:r>
      <w:proofErr w:type="spellStart"/>
      <w:r w:rsidRPr="00C471CA">
        <w:rPr>
          <w:rFonts w:ascii="Times New Roman" w:hAnsi="Times New Roman" w:cs="Times New Roman"/>
          <w:sz w:val="24"/>
          <w:szCs w:val="24"/>
        </w:rPr>
        <w:t>Solymos</w:t>
      </w:r>
      <w:proofErr w:type="spellEnd"/>
      <w:r w:rsidRPr="00C471CA">
        <w:rPr>
          <w:rFonts w:ascii="Times New Roman" w:hAnsi="Times New Roman" w:cs="Times New Roman"/>
          <w:sz w:val="24"/>
          <w:szCs w:val="24"/>
        </w:rPr>
        <w:t xml:space="preserve">, M. H. H. Stevens, E. </w:t>
      </w:r>
      <w:proofErr w:type="spellStart"/>
      <w:r w:rsidRPr="00C471CA">
        <w:rPr>
          <w:rFonts w:ascii="Times New Roman" w:hAnsi="Times New Roman" w:cs="Times New Roman"/>
          <w:sz w:val="24"/>
          <w:szCs w:val="24"/>
        </w:rPr>
        <w:t>Szoecs</w:t>
      </w:r>
      <w:proofErr w:type="spellEnd"/>
      <w:r w:rsidRPr="00C471CA">
        <w:rPr>
          <w:rFonts w:ascii="Times New Roman" w:hAnsi="Times New Roman" w:cs="Times New Roman"/>
          <w:sz w:val="24"/>
          <w:szCs w:val="24"/>
        </w:rPr>
        <w:t xml:space="preserve">, and H. Wagner. 2018. </w:t>
      </w:r>
    </w:p>
    <w:p w14:paraId="7B607420" w14:textId="049B4BFE"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Vegan: Community ecology package. </w:t>
      </w:r>
      <w:hyperlink r:id="rId43">
        <w:r w:rsidRPr="00C471CA">
          <w:rPr>
            <w:rStyle w:val="Hyperlink"/>
            <w:rFonts w:ascii="Times New Roman" w:hAnsi="Times New Roman" w:cs="Times New Roman"/>
            <w:sz w:val="24"/>
            <w:szCs w:val="24"/>
          </w:rPr>
          <w:t>https://CRAN.R-project.org/package=vegan</w:t>
        </w:r>
      </w:hyperlink>
      <w:r w:rsidRPr="00C471CA">
        <w:rPr>
          <w:rFonts w:ascii="Times New Roman" w:hAnsi="Times New Roman" w:cs="Times New Roman"/>
          <w:sz w:val="24"/>
          <w:szCs w:val="24"/>
        </w:rPr>
        <w:t>.</w:t>
      </w:r>
    </w:p>
    <w:p w14:paraId="5AE91BB9" w14:textId="77777777" w:rsidR="00925070" w:rsidRPr="00C471CA" w:rsidRDefault="00925070" w:rsidP="00925070">
      <w:pPr>
        <w:pStyle w:val="Bibliography"/>
        <w:rPr>
          <w:rFonts w:ascii="Times New Roman" w:hAnsi="Times New Roman" w:cs="Times New Roman"/>
          <w:sz w:val="24"/>
          <w:szCs w:val="24"/>
        </w:rPr>
      </w:pPr>
      <w:bookmarkStart w:id="36" w:name="ref-vanoudenhoven16"/>
    </w:p>
    <w:p w14:paraId="1259E529" w14:textId="6D0B05C4" w:rsidR="00925070" w:rsidRPr="00C471CA" w:rsidRDefault="00925070" w:rsidP="00925070">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Oudenhoven</w:t>
      </w:r>
      <w:proofErr w:type="spellEnd"/>
      <w:r w:rsidRPr="00C471CA">
        <w:rPr>
          <w:rFonts w:ascii="Times New Roman" w:hAnsi="Times New Roman" w:cs="Times New Roman"/>
          <w:sz w:val="24"/>
          <w:szCs w:val="24"/>
        </w:rPr>
        <w:t xml:space="preserve">, A. P. E. van, M. </w:t>
      </w:r>
      <w:proofErr w:type="spellStart"/>
      <w:r w:rsidRPr="00C471CA">
        <w:rPr>
          <w:rFonts w:ascii="Times New Roman" w:hAnsi="Times New Roman" w:cs="Times New Roman"/>
          <w:sz w:val="24"/>
          <w:szCs w:val="24"/>
        </w:rPr>
        <w:t>Schröter</w:t>
      </w:r>
      <w:proofErr w:type="spellEnd"/>
      <w:r w:rsidRPr="00C471CA">
        <w:rPr>
          <w:rFonts w:ascii="Times New Roman" w:hAnsi="Times New Roman" w:cs="Times New Roman"/>
          <w:sz w:val="24"/>
          <w:szCs w:val="24"/>
        </w:rPr>
        <w:t>, and R. de Groot. 2016. Open access to science on ecosystem services and biodiversity. International Journal of Biodiversity Science, Ecosystem Services &amp; Management 12:239–241.</w:t>
      </w:r>
    </w:p>
    <w:bookmarkEnd w:id="36"/>
    <w:p w14:paraId="6E946B1A" w14:textId="77777777" w:rsidR="00A317C4" w:rsidRPr="00C471CA" w:rsidRDefault="00A317C4" w:rsidP="00A317C4">
      <w:pPr>
        <w:rPr>
          <w:rFonts w:ascii="Times New Roman" w:hAnsi="Times New Roman" w:cs="Times New Roman"/>
          <w:sz w:val="24"/>
          <w:szCs w:val="24"/>
        </w:rPr>
      </w:pPr>
    </w:p>
    <w:p w14:paraId="3E53EC62" w14:textId="5B9D5183"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Pebesma</w:t>
      </w:r>
      <w:proofErr w:type="spellEnd"/>
      <w:r w:rsidRPr="00C471CA">
        <w:rPr>
          <w:rFonts w:ascii="Times New Roman" w:hAnsi="Times New Roman" w:cs="Times New Roman"/>
          <w:sz w:val="24"/>
          <w:szCs w:val="24"/>
        </w:rPr>
        <w:t xml:space="preserve">, E. 2018. Sf: Simple features for R. </w:t>
      </w:r>
      <w:hyperlink r:id="rId44">
        <w:r w:rsidRPr="00C471CA">
          <w:rPr>
            <w:rStyle w:val="Hyperlink"/>
            <w:rFonts w:ascii="Times New Roman" w:hAnsi="Times New Roman" w:cs="Times New Roman"/>
            <w:sz w:val="24"/>
            <w:szCs w:val="24"/>
          </w:rPr>
          <w:t>https://CRAN.R-project.org/package=sf</w:t>
        </w:r>
      </w:hyperlink>
      <w:r w:rsidRPr="00C471CA">
        <w:rPr>
          <w:rFonts w:ascii="Times New Roman" w:hAnsi="Times New Roman" w:cs="Times New Roman"/>
          <w:sz w:val="24"/>
          <w:szCs w:val="24"/>
        </w:rPr>
        <w:t>.</w:t>
      </w:r>
    </w:p>
    <w:p w14:paraId="3D4CF072" w14:textId="77777777" w:rsidR="00A317C4" w:rsidRPr="00C471CA" w:rsidRDefault="00A317C4" w:rsidP="00A317C4">
      <w:pPr>
        <w:rPr>
          <w:rFonts w:ascii="Times New Roman" w:hAnsi="Times New Roman" w:cs="Times New Roman"/>
          <w:sz w:val="24"/>
          <w:szCs w:val="24"/>
        </w:rPr>
      </w:pPr>
    </w:p>
    <w:p w14:paraId="34A02FB6" w14:textId="5DA187D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Pilkington, M. 2016. Blockchain technology: Principles and applications. Pages 225–253 </w:t>
      </w:r>
      <w:r w:rsidRPr="00C471CA">
        <w:rPr>
          <w:rFonts w:ascii="Times New Roman" w:hAnsi="Times New Roman" w:cs="Times New Roman"/>
          <w:i/>
          <w:sz w:val="24"/>
          <w:szCs w:val="24"/>
        </w:rPr>
        <w:t>in</w:t>
      </w:r>
      <w:r w:rsidRPr="00C471CA">
        <w:rPr>
          <w:rFonts w:ascii="Times New Roman" w:hAnsi="Times New Roman" w:cs="Times New Roman"/>
          <w:sz w:val="24"/>
          <w:szCs w:val="24"/>
        </w:rPr>
        <w:t xml:space="preserve"> F. X. </w:t>
      </w:r>
      <w:proofErr w:type="spellStart"/>
      <w:r w:rsidRPr="00C471CA">
        <w:rPr>
          <w:rFonts w:ascii="Times New Roman" w:hAnsi="Times New Roman" w:cs="Times New Roman"/>
          <w:sz w:val="24"/>
          <w:szCs w:val="24"/>
        </w:rPr>
        <w:t>Olleros</w:t>
      </w:r>
      <w:proofErr w:type="spellEnd"/>
      <w:r w:rsidRPr="00C471CA">
        <w:rPr>
          <w:rFonts w:ascii="Times New Roman" w:hAnsi="Times New Roman" w:cs="Times New Roman"/>
          <w:sz w:val="24"/>
          <w:szCs w:val="24"/>
        </w:rPr>
        <w:t xml:space="preserve"> and M. </w:t>
      </w:r>
      <w:proofErr w:type="spellStart"/>
      <w:r w:rsidRPr="00C471CA">
        <w:rPr>
          <w:rFonts w:ascii="Times New Roman" w:hAnsi="Times New Roman" w:cs="Times New Roman"/>
          <w:sz w:val="24"/>
          <w:szCs w:val="24"/>
        </w:rPr>
        <w:t>Zhegu</w:t>
      </w:r>
      <w:proofErr w:type="spellEnd"/>
      <w:r w:rsidRPr="00C471CA">
        <w:rPr>
          <w:rFonts w:ascii="Times New Roman" w:hAnsi="Times New Roman" w:cs="Times New Roman"/>
          <w:sz w:val="24"/>
          <w:szCs w:val="24"/>
        </w:rPr>
        <w:t>, editors. Research handbook on digital transformations. Edward Elgar Publishing, Cheltenham, United Kingdom.</w:t>
      </w:r>
    </w:p>
    <w:p w14:paraId="18E59E20" w14:textId="77777777" w:rsidR="00A317C4" w:rsidRPr="00C471CA" w:rsidRDefault="00A317C4" w:rsidP="00A317C4">
      <w:pPr>
        <w:rPr>
          <w:rFonts w:ascii="Times New Roman" w:hAnsi="Times New Roman" w:cs="Times New Roman"/>
          <w:sz w:val="24"/>
          <w:szCs w:val="24"/>
        </w:rPr>
      </w:pPr>
    </w:p>
    <w:p w14:paraId="0053373B" w14:textId="1FA197DB"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Pinheiro, J., D. Bates, S. </w:t>
      </w:r>
      <w:proofErr w:type="spellStart"/>
      <w:r w:rsidRPr="00C471CA">
        <w:rPr>
          <w:rFonts w:ascii="Times New Roman" w:hAnsi="Times New Roman" w:cs="Times New Roman"/>
          <w:sz w:val="24"/>
          <w:szCs w:val="24"/>
        </w:rPr>
        <w:t>DebRoy</w:t>
      </w:r>
      <w:proofErr w:type="spellEnd"/>
      <w:r w:rsidRPr="00C471CA">
        <w:rPr>
          <w:rFonts w:ascii="Times New Roman" w:hAnsi="Times New Roman" w:cs="Times New Roman"/>
          <w:sz w:val="24"/>
          <w:szCs w:val="24"/>
        </w:rPr>
        <w:t xml:space="preserve">, D. Sarkar, and R Core Team. 2018. </w:t>
      </w:r>
      <w:proofErr w:type="spellStart"/>
      <w:r w:rsidRPr="00C471CA">
        <w:rPr>
          <w:rFonts w:ascii="Times New Roman" w:hAnsi="Times New Roman" w:cs="Times New Roman"/>
          <w:sz w:val="24"/>
          <w:szCs w:val="24"/>
        </w:rPr>
        <w:t>nlme</w:t>
      </w:r>
      <w:proofErr w:type="spellEnd"/>
      <w:r w:rsidRPr="00C471CA">
        <w:rPr>
          <w:rFonts w:ascii="Times New Roman" w:hAnsi="Times New Roman" w:cs="Times New Roman"/>
          <w:sz w:val="24"/>
          <w:szCs w:val="24"/>
        </w:rPr>
        <w:t xml:space="preserve">: Linear and nonlinear mixed effects models. </w:t>
      </w:r>
      <w:hyperlink r:id="rId45">
        <w:r w:rsidRPr="00C471CA">
          <w:rPr>
            <w:rStyle w:val="Hyperlink"/>
            <w:rFonts w:ascii="Times New Roman" w:hAnsi="Times New Roman" w:cs="Times New Roman"/>
            <w:sz w:val="24"/>
            <w:szCs w:val="24"/>
          </w:rPr>
          <w:t>https://CRAN.R-project.org/package=nlme</w:t>
        </w:r>
      </w:hyperlink>
      <w:r w:rsidRPr="00C471CA">
        <w:rPr>
          <w:rFonts w:ascii="Times New Roman" w:hAnsi="Times New Roman" w:cs="Times New Roman"/>
          <w:sz w:val="24"/>
          <w:szCs w:val="24"/>
        </w:rPr>
        <w:t>.</w:t>
      </w:r>
    </w:p>
    <w:p w14:paraId="154B62A9" w14:textId="77777777" w:rsidR="00A317C4" w:rsidRPr="00C471CA" w:rsidRDefault="00A317C4" w:rsidP="00A317C4">
      <w:pPr>
        <w:rPr>
          <w:rFonts w:ascii="Times New Roman" w:hAnsi="Times New Roman" w:cs="Times New Roman"/>
          <w:sz w:val="24"/>
          <w:szCs w:val="24"/>
        </w:rPr>
      </w:pPr>
    </w:p>
    <w:p w14:paraId="137A8B4F" w14:textId="590A2270"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 xml:space="preserve">Pohjola, M. V., and J. T. </w:t>
      </w:r>
      <w:proofErr w:type="spellStart"/>
      <w:r w:rsidRPr="00C471CA">
        <w:rPr>
          <w:rFonts w:ascii="Times New Roman" w:hAnsi="Times New Roman" w:cs="Times New Roman"/>
          <w:sz w:val="24"/>
          <w:szCs w:val="24"/>
        </w:rPr>
        <w:t>Tuomisto</w:t>
      </w:r>
      <w:proofErr w:type="spellEnd"/>
      <w:r w:rsidRPr="00C471CA">
        <w:rPr>
          <w:rFonts w:ascii="Times New Roman" w:hAnsi="Times New Roman" w:cs="Times New Roman"/>
          <w:sz w:val="24"/>
          <w:szCs w:val="24"/>
        </w:rPr>
        <w:t>. 2011. Openness in participation, assessment, and policy making upon issues of environment and environmental health: A review of literature and recent project results. Environmental Health 10:1–13.</w:t>
      </w:r>
    </w:p>
    <w:p w14:paraId="74D806B7" w14:textId="77777777" w:rsidR="00A317C4" w:rsidRPr="00C471CA" w:rsidRDefault="00A317C4" w:rsidP="00A317C4">
      <w:pPr>
        <w:rPr>
          <w:rFonts w:ascii="Times New Roman" w:hAnsi="Times New Roman" w:cs="Times New Roman"/>
          <w:sz w:val="24"/>
          <w:szCs w:val="24"/>
        </w:rPr>
      </w:pPr>
    </w:p>
    <w:p w14:paraId="5F3F0401" w14:textId="32FE0BE1"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Poikane</w:t>
      </w:r>
      <w:proofErr w:type="spellEnd"/>
      <w:r w:rsidRPr="00C471CA">
        <w:rPr>
          <w:rFonts w:ascii="Times New Roman" w:hAnsi="Times New Roman" w:cs="Times New Roman"/>
          <w:sz w:val="24"/>
          <w:szCs w:val="24"/>
        </w:rPr>
        <w:t xml:space="preserve">, S., N. </w:t>
      </w:r>
      <w:proofErr w:type="spellStart"/>
      <w:r w:rsidRPr="00C471CA">
        <w:rPr>
          <w:rFonts w:ascii="Times New Roman" w:hAnsi="Times New Roman" w:cs="Times New Roman"/>
          <w:sz w:val="24"/>
          <w:szCs w:val="24"/>
        </w:rPr>
        <w:t>Zampoukas</w:t>
      </w:r>
      <w:proofErr w:type="spellEnd"/>
      <w:r w:rsidRPr="00C471CA">
        <w:rPr>
          <w:rFonts w:ascii="Times New Roman" w:hAnsi="Times New Roman" w:cs="Times New Roman"/>
          <w:sz w:val="24"/>
          <w:szCs w:val="24"/>
        </w:rPr>
        <w:t xml:space="preserve">, A. Borja, S. P. Davies, W. van de Bund, and S. </w:t>
      </w:r>
      <w:proofErr w:type="spellStart"/>
      <w:r w:rsidRPr="00C471CA">
        <w:rPr>
          <w:rFonts w:ascii="Times New Roman" w:hAnsi="Times New Roman" w:cs="Times New Roman"/>
          <w:sz w:val="24"/>
          <w:szCs w:val="24"/>
        </w:rPr>
        <w:t>Birk</w:t>
      </w:r>
      <w:proofErr w:type="spellEnd"/>
      <w:r w:rsidRPr="00C471CA">
        <w:rPr>
          <w:rFonts w:ascii="Times New Roman" w:hAnsi="Times New Roman" w:cs="Times New Roman"/>
          <w:sz w:val="24"/>
          <w:szCs w:val="24"/>
        </w:rPr>
        <w:t>. 2014. Intercalibration of aquatic ecological assessment methods in the European Union. Environmental Science &amp; Policy 44:237–246.</w:t>
      </w:r>
    </w:p>
    <w:p w14:paraId="571A84BD" w14:textId="49C17707" w:rsidR="00A317C4" w:rsidRPr="00C471CA" w:rsidRDefault="00A317C4" w:rsidP="00A317C4">
      <w:pPr>
        <w:rPr>
          <w:rFonts w:ascii="Times New Roman" w:hAnsi="Times New Roman" w:cs="Times New Roman"/>
          <w:sz w:val="24"/>
          <w:szCs w:val="24"/>
        </w:rPr>
      </w:pPr>
    </w:p>
    <w:p w14:paraId="78F7B40A" w14:textId="77777777"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Powers, S. M., and S. E. Hampton. 2019. Open science, reproducibility, and transparency in ecology. Ecological Applications </w:t>
      </w:r>
      <w:proofErr w:type="gramStart"/>
      <w:r w:rsidRPr="00C471CA">
        <w:rPr>
          <w:rFonts w:ascii="Times New Roman" w:hAnsi="Times New Roman" w:cs="Times New Roman"/>
          <w:sz w:val="24"/>
          <w:szCs w:val="24"/>
        </w:rPr>
        <w:t>29:e</w:t>
      </w:r>
      <w:proofErr w:type="gramEnd"/>
      <w:r w:rsidRPr="00C471CA">
        <w:rPr>
          <w:rFonts w:ascii="Times New Roman" w:hAnsi="Times New Roman" w:cs="Times New Roman"/>
          <w:sz w:val="24"/>
          <w:szCs w:val="24"/>
        </w:rPr>
        <w:t>01822.</w:t>
      </w:r>
    </w:p>
    <w:p w14:paraId="1E002189" w14:textId="77777777" w:rsidR="00A317C4" w:rsidRPr="00C471CA" w:rsidRDefault="00A317C4" w:rsidP="00A317C4">
      <w:pPr>
        <w:rPr>
          <w:rFonts w:ascii="Times New Roman" w:hAnsi="Times New Roman" w:cs="Times New Roman"/>
          <w:sz w:val="24"/>
          <w:szCs w:val="24"/>
        </w:rPr>
      </w:pPr>
    </w:p>
    <w:p w14:paraId="0F898C50" w14:textId="782DDA4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RDCT (R Development Core Team). 2018. R: A language and environment for statistical computing, v3.5.1. R Foundation for Statistical Computing, Vienna, Austria.</w:t>
      </w:r>
    </w:p>
    <w:p w14:paraId="121CFE31" w14:textId="77777777" w:rsidR="00A317C4" w:rsidRPr="00C471CA" w:rsidRDefault="00A317C4" w:rsidP="00A317C4">
      <w:pPr>
        <w:rPr>
          <w:rFonts w:ascii="Times New Roman" w:hAnsi="Times New Roman" w:cs="Times New Roman"/>
          <w:sz w:val="24"/>
          <w:szCs w:val="24"/>
        </w:rPr>
      </w:pPr>
    </w:p>
    <w:p w14:paraId="2AD89EF9" w14:textId="363356F9"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Rehn, A. C., R. D. Mazor, and P. R. Ode. 2018. An index to measure the quality of physical habitat in California </w:t>
      </w:r>
      <w:proofErr w:type="spellStart"/>
      <w:r w:rsidRPr="00C471CA">
        <w:rPr>
          <w:rFonts w:ascii="Times New Roman" w:hAnsi="Times New Roman" w:cs="Times New Roman"/>
          <w:sz w:val="24"/>
          <w:szCs w:val="24"/>
        </w:rPr>
        <w:t>wadeable</w:t>
      </w:r>
      <w:proofErr w:type="spellEnd"/>
      <w:r w:rsidRPr="00C471CA">
        <w:rPr>
          <w:rFonts w:ascii="Times New Roman" w:hAnsi="Times New Roman" w:cs="Times New Roman"/>
          <w:sz w:val="24"/>
          <w:szCs w:val="24"/>
        </w:rPr>
        <w:t xml:space="preserve"> streams. California Water Boards, Surface Water Ambient Monitoring Program, California Department of Fish; Wildlife, Southern California Coastal Water Research Project, Sacramento, California.</w:t>
      </w:r>
    </w:p>
    <w:p w14:paraId="6A9C5F9A" w14:textId="77777777" w:rsidR="004509B9" w:rsidRPr="00C471CA" w:rsidRDefault="004509B9" w:rsidP="004509B9">
      <w:pPr>
        <w:rPr>
          <w:rFonts w:ascii="Times New Roman" w:hAnsi="Times New Roman" w:cs="Times New Roman"/>
          <w:sz w:val="24"/>
          <w:szCs w:val="24"/>
        </w:rPr>
      </w:pPr>
    </w:p>
    <w:p w14:paraId="53577BFD" w14:textId="4102E917"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Slater, L. J., G. </w:t>
      </w:r>
      <w:proofErr w:type="spellStart"/>
      <w:r w:rsidRPr="00C471CA">
        <w:rPr>
          <w:rFonts w:ascii="Times New Roman" w:hAnsi="Times New Roman" w:cs="Times New Roman"/>
          <w:sz w:val="24"/>
          <w:szCs w:val="24"/>
        </w:rPr>
        <w:t>Thirel</w:t>
      </w:r>
      <w:proofErr w:type="spellEnd"/>
      <w:r w:rsidRPr="00C471CA">
        <w:rPr>
          <w:rFonts w:ascii="Times New Roman" w:hAnsi="Times New Roman" w:cs="Times New Roman"/>
          <w:sz w:val="24"/>
          <w:szCs w:val="24"/>
        </w:rPr>
        <w:t xml:space="preserve">, s. Harrigan, O. </w:t>
      </w:r>
      <w:proofErr w:type="spellStart"/>
      <w:r w:rsidRPr="00C471CA">
        <w:rPr>
          <w:rFonts w:ascii="Times New Roman" w:hAnsi="Times New Roman" w:cs="Times New Roman"/>
          <w:sz w:val="24"/>
          <w:szCs w:val="24"/>
        </w:rPr>
        <w:t>Delaigue</w:t>
      </w:r>
      <w:proofErr w:type="spellEnd"/>
      <w:r w:rsidRPr="00C471CA">
        <w:rPr>
          <w:rFonts w:ascii="Times New Roman" w:hAnsi="Times New Roman" w:cs="Times New Roman"/>
          <w:sz w:val="24"/>
          <w:szCs w:val="24"/>
        </w:rPr>
        <w:t xml:space="preserve">, A. Hurley, A. </w:t>
      </w:r>
      <w:proofErr w:type="spellStart"/>
      <w:r w:rsidRPr="00C471CA">
        <w:rPr>
          <w:rFonts w:ascii="Times New Roman" w:hAnsi="Times New Roman" w:cs="Times New Roman"/>
          <w:sz w:val="24"/>
          <w:szCs w:val="24"/>
        </w:rPr>
        <w:t>Khouakhi</w:t>
      </w:r>
      <w:proofErr w:type="spellEnd"/>
      <w:r w:rsidRPr="00C471CA">
        <w:rPr>
          <w:rFonts w:ascii="Times New Roman" w:hAnsi="Times New Roman" w:cs="Times New Roman"/>
          <w:sz w:val="24"/>
          <w:szCs w:val="24"/>
        </w:rPr>
        <w:t xml:space="preserve">, I. </w:t>
      </w:r>
      <w:proofErr w:type="spellStart"/>
      <w:r w:rsidRPr="00C471CA">
        <w:rPr>
          <w:rFonts w:ascii="Times New Roman" w:hAnsi="Times New Roman" w:cs="Times New Roman"/>
          <w:sz w:val="24"/>
          <w:szCs w:val="24"/>
        </w:rPr>
        <w:t>Prosdocimi</w:t>
      </w:r>
      <w:proofErr w:type="spellEnd"/>
      <w:r w:rsidRPr="00C471CA">
        <w:rPr>
          <w:rFonts w:ascii="Times New Roman" w:hAnsi="Times New Roman" w:cs="Times New Roman"/>
          <w:sz w:val="24"/>
          <w:szCs w:val="24"/>
        </w:rPr>
        <w:t xml:space="preserve">, C. </w:t>
      </w:r>
      <w:proofErr w:type="spellStart"/>
      <w:r w:rsidRPr="00C471CA">
        <w:rPr>
          <w:rFonts w:ascii="Times New Roman" w:hAnsi="Times New Roman" w:cs="Times New Roman"/>
          <w:sz w:val="24"/>
          <w:szCs w:val="24"/>
        </w:rPr>
        <w:t>Vitolo</w:t>
      </w:r>
      <w:proofErr w:type="spellEnd"/>
      <w:r w:rsidRPr="00C471CA">
        <w:rPr>
          <w:rFonts w:ascii="Times New Roman" w:hAnsi="Times New Roman" w:cs="Times New Roman"/>
          <w:sz w:val="24"/>
          <w:szCs w:val="24"/>
        </w:rPr>
        <w:t>, and K. smith. 2019. Using R in hydrology: A review of recent developments and future directions. Hydrology and Earth System Sciences 23:2939–2963.</w:t>
      </w:r>
    </w:p>
    <w:p w14:paraId="27B4FD56" w14:textId="77777777" w:rsidR="004509B9" w:rsidRPr="00C471CA" w:rsidRDefault="004509B9" w:rsidP="004509B9">
      <w:pPr>
        <w:rPr>
          <w:rFonts w:ascii="Times New Roman" w:hAnsi="Times New Roman" w:cs="Times New Roman"/>
          <w:sz w:val="24"/>
          <w:szCs w:val="24"/>
        </w:rPr>
      </w:pPr>
    </w:p>
    <w:p w14:paraId="5E3C8854" w14:textId="61BF23F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Stein, E. D., M. Brinson, M. C. Rains, W. </w:t>
      </w:r>
      <w:proofErr w:type="spellStart"/>
      <w:r w:rsidRPr="00C471CA">
        <w:rPr>
          <w:rFonts w:ascii="Times New Roman" w:hAnsi="Times New Roman" w:cs="Times New Roman"/>
          <w:sz w:val="24"/>
          <w:szCs w:val="24"/>
        </w:rPr>
        <w:t>Kleindl</w:t>
      </w:r>
      <w:proofErr w:type="spellEnd"/>
      <w:r w:rsidRPr="00C471CA">
        <w:rPr>
          <w:rFonts w:ascii="Times New Roman" w:hAnsi="Times New Roman" w:cs="Times New Roman"/>
          <w:sz w:val="24"/>
          <w:szCs w:val="24"/>
        </w:rPr>
        <w:t>, and F. R. Hauer. 2009. Wetland assessment alphabet soup: How to choose (or not choose) the right assessment method. Society of Wetland Scientists Bulletin 26:20–24.</w:t>
      </w:r>
    </w:p>
    <w:p w14:paraId="0CD72FAF" w14:textId="77777777" w:rsidR="00A317C4" w:rsidRPr="00C471CA" w:rsidRDefault="00A317C4" w:rsidP="00A317C4">
      <w:pPr>
        <w:pStyle w:val="Bibliography"/>
        <w:rPr>
          <w:rFonts w:ascii="Times New Roman" w:hAnsi="Times New Roman" w:cs="Times New Roman"/>
          <w:sz w:val="24"/>
          <w:szCs w:val="24"/>
        </w:rPr>
      </w:pPr>
    </w:p>
    <w:p w14:paraId="1BEFD45D" w14:textId="5FAD0CF6" w:rsidR="00A317C4" w:rsidRPr="00C471CA" w:rsidRDefault="00A317C4" w:rsidP="00A317C4">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Stevens, S. L. R., M. </w:t>
      </w:r>
      <w:proofErr w:type="spellStart"/>
      <w:r w:rsidRPr="00C471CA">
        <w:rPr>
          <w:rFonts w:ascii="Times New Roman" w:hAnsi="Times New Roman" w:cs="Times New Roman"/>
          <w:sz w:val="24"/>
          <w:szCs w:val="24"/>
        </w:rPr>
        <w:t>Kuzak</w:t>
      </w:r>
      <w:proofErr w:type="spellEnd"/>
      <w:r w:rsidRPr="00C471CA">
        <w:rPr>
          <w:rFonts w:ascii="Times New Roman" w:hAnsi="Times New Roman" w:cs="Times New Roman"/>
          <w:sz w:val="24"/>
          <w:szCs w:val="24"/>
        </w:rPr>
        <w:t xml:space="preserve">, C. Martinez, A. Moser, P. Bleeker, and M. </w:t>
      </w:r>
      <w:proofErr w:type="spellStart"/>
      <w:r w:rsidRPr="00C471CA">
        <w:rPr>
          <w:rFonts w:ascii="Times New Roman" w:hAnsi="Times New Roman" w:cs="Times New Roman"/>
          <w:sz w:val="24"/>
          <w:szCs w:val="24"/>
        </w:rPr>
        <w:t>Galland</w:t>
      </w:r>
      <w:proofErr w:type="spellEnd"/>
      <w:r w:rsidRPr="00C471CA">
        <w:rPr>
          <w:rFonts w:ascii="Times New Roman" w:hAnsi="Times New Roman" w:cs="Times New Roman"/>
          <w:sz w:val="24"/>
          <w:szCs w:val="24"/>
        </w:rPr>
        <w:t xml:space="preserve">. 2018. Building a local community of practice in scientific programming for life scientists. </w:t>
      </w:r>
      <w:proofErr w:type="spellStart"/>
      <w:r w:rsidRPr="00C471CA">
        <w:rPr>
          <w:rFonts w:ascii="Times New Roman" w:hAnsi="Times New Roman" w:cs="Times New Roman"/>
          <w:sz w:val="24"/>
          <w:szCs w:val="24"/>
        </w:rPr>
        <w:t>PLoS</w:t>
      </w:r>
      <w:proofErr w:type="spellEnd"/>
      <w:r w:rsidRPr="00C471CA">
        <w:rPr>
          <w:rFonts w:ascii="Times New Roman" w:hAnsi="Times New Roman" w:cs="Times New Roman"/>
          <w:sz w:val="24"/>
          <w:szCs w:val="24"/>
        </w:rPr>
        <w:t xml:space="preserve"> Biology </w:t>
      </w:r>
      <w:proofErr w:type="gramStart"/>
      <w:r w:rsidRPr="00C471CA">
        <w:rPr>
          <w:rFonts w:ascii="Times New Roman" w:hAnsi="Times New Roman" w:cs="Times New Roman"/>
          <w:sz w:val="24"/>
          <w:szCs w:val="24"/>
        </w:rPr>
        <w:t>16:e</w:t>
      </w:r>
      <w:proofErr w:type="gramEnd"/>
      <w:r w:rsidRPr="00C471CA">
        <w:rPr>
          <w:rFonts w:ascii="Times New Roman" w:hAnsi="Times New Roman" w:cs="Times New Roman"/>
          <w:sz w:val="24"/>
          <w:szCs w:val="24"/>
        </w:rPr>
        <w:t>2005561.</w:t>
      </w:r>
    </w:p>
    <w:p w14:paraId="7CD470B5" w14:textId="77777777" w:rsidR="004509B9" w:rsidRPr="00C471CA" w:rsidRDefault="004509B9" w:rsidP="004509B9">
      <w:pPr>
        <w:rPr>
          <w:rFonts w:ascii="Times New Roman" w:hAnsi="Times New Roman" w:cs="Times New Roman"/>
          <w:sz w:val="24"/>
          <w:szCs w:val="24"/>
        </w:rPr>
      </w:pPr>
    </w:p>
    <w:p w14:paraId="5346DC2D" w14:textId="39CE64B8"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Stoddard, J. L., D. P. Larsen, C. P. Hawkins, R. K. Johnson, and R. H. Norris. 2006. Setting expectations for the ecological condition of streams: The concept of reference condition. Ecological Applications 16:1267–1276.</w:t>
      </w:r>
    </w:p>
    <w:p w14:paraId="3DFAB5D2" w14:textId="77777777" w:rsidR="004509B9" w:rsidRPr="00C471CA" w:rsidRDefault="004509B9" w:rsidP="004509B9">
      <w:pPr>
        <w:rPr>
          <w:rFonts w:ascii="Times New Roman" w:hAnsi="Times New Roman" w:cs="Times New Roman"/>
          <w:sz w:val="24"/>
          <w:szCs w:val="24"/>
        </w:rPr>
      </w:pPr>
    </w:p>
    <w:p w14:paraId="60798622" w14:textId="668FBED0"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Taylor, J. M., J. A. Back, B. W. Brooks, and R. S. King. 2018. Spatial, temporal and experimental: Three study design cornerstones for establishing defensible numeric criteria in freshwater ecosystems. Journal of Applied Ecology 55:2114–2123.</w:t>
      </w:r>
    </w:p>
    <w:p w14:paraId="3398203C" w14:textId="77777777" w:rsidR="004509B9" w:rsidRPr="00C471CA" w:rsidRDefault="004509B9" w:rsidP="004509B9">
      <w:pPr>
        <w:rPr>
          <w:rFonts w:ascii="Times New Roman" w:hAnsi="Times New Roman" w:cs="Times New Roman"/>
          <w:sz w:val="24"/>
          <w:szCs w:val="24"/>
        </w:rPr>
      </w:pPr>
    </w:p>
    <w:p w14:paraId="311BB3C0" w14:textId="0BEAAD02"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lastRenderedPageBreak/>
        <w:t xml:space="preserve">Taylor, J. M., R. S. King, A. A. Pease, and K. O. </w:t>
      </w:r>
      <w:proofErr w:type="spellStart"/>
      <w:r w:rsidRPr="00C471CA">
        <w:rPr>
          <w:rFonts w:ascii="Times New Roman" w:hAnsi="Times New Roman" w:cs="Times New Roman"/>
          <w:sz w:val="24"/>
          <w:szCs w:val="24"/>
        </w:rPr>
        <w:t>Winemiller</w:t>
      </w:r>
      <w:proofErr w:type="spellEnd"/>
      <w:r w:rsidRPr="00C471CA">
        <w:rPr>
          <w:rFonts w:ascii="Times New Roman" w:hAnsi="Times New Roman" w:cs="Times New Roman"/>
          <w:sz w:val="24"/>
          <w:szCs w:val="24"/>
        </w:rPr>
        <w:t>. 2014. Nonlinear response of stream ecosystem structure to low-level phosphorus enrichment. Freshwater Biology 59:969–984.</w:t>
      </w:r>
    </w:p>
    <w:p w14:paraId="44FBD0F6" w14:textId="77777777" w:rsidR="004509B9" w:rsidRPr="00C471CA" w:rsidRDefault="004509B9" w:rsidP="004509B9">
      <w:pPr>
        <w:rPr>
          <w:rFonts w:ascii="Times New Roman" w:hAnsi="Times New Roman" w:cs="Times New Roman"/>
          <w:sz w:val="24"/>
          <w:szCs w:val="24"/>
        </w:rPr>
      </w:pPr>
    </w:p>
    <w:p w14:paraId="0ECB87B9" w14:textId="237C2831"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Touchon</w:t>
      </w:r>
      <w:proofErr w:type="spellEnd"/>
      <w:r w:rsidRPr="00C471CA">
        <w:rPr>
          <w:rFonts w:ascii="Times New Roman" w:hAnsi="Times New Roman" w:cs="Times New Roman"/>
          <w:sz w:val="24"/>
          <w:szCs w:val="24"/>
        </w:rPr>
        <w:t xml:space="preserve">, J. C., and M. W. McCoy. 2016. The mismatch between current statistical practice and doctoral training in ecology. Ecosphere </w:t>
      </w:r>
      <w:proofErr w:type="gramStart"/>
      <w:r w:rsidRPr="00C471CA">
        <w:rPr>
          <w:rFonts w:ascii="Times New Roman" w:hAnsi="Times New Roman" w:cs="Times New Roman"/>
          <w:sz w:val="24"/>
          <w:szCs w:val="24"/>
        </w:rPr>
        <w:t>7:e</w:t>
      </w:r>
      <w:proofErr w:type="gramEnd"/>
      <w:r w:rsidRPr="00C471CA">
        <w:rPr>
          <w:rFonts w:ascii="Times New Roman" w:hAnsi="Times New Roman" w:cs="Times New Roman"/>
          <w:sz w:val="24"/>
          <w:szCs w:val="24"/>
        </w:rPr>
        <w:t>01394.</w:t>
      </w:r>
    </w:p>
    <w:p w14:paraId="1F7B946D" w14:textId="77777777" w:rsidR="00925070" w:rsidRPr="00C471CA" w:rsidRDefault="00925070" w:rsidP="00925070">
      <w:pPr>
        <w:pStyle w:val="Bibliography"/>
        <w:rPr>
          <w:rFonts w:ascii="Times New Roman" w:hAnsi="Times New Roman" w:cs="Times New Roman"/>
          <w:sz w:val="24"/>
          <w:szCs w:val="24"/>
        </w:rPr>
      </w:pPr>
      <w:bookmarkStart w:id="37" w:name="ref-White14"/>
    </w:p>
    <w:p w14:paraId="4BE0ED51" w14:textId="27811E7E" w:rsidR="00925070" w:rsidRPr="00C471CA" w:rsidRDefault="00925070" w:rsidP="00925070">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White, B. P., E. M. Pilgrim, L. M. Boykin, E. D. Stein, and R. D. </w:t>
      </w:r>
      <w:proofErr w:type="spellStart"/>
      <w:r w:rsidRPr="00C471CA">
        <w:rPr>
          <w:rFonts w:ascii="Times New Roman" w:hAnsi="Times New Roman" w:cs="Times New Roman"/>
          <w:sz w:val="24"/>
          <w:szCs w:val="24"/>
        </w:rPr>
        <w:t>Mazor</w:t>
      </w:r>
      <w:proofErr w:type="spellEnd"/>
      <w:r w:rsidRPr="00C471CA">
        <w:rPr>
          <w:rFonts w:ascii="Times New Roman" w:hAnsi="Times New Roman" w:cs="Times New Roman"/>
          <w:sz w:val="24"/>
          <w:szCs w:val="24"/>
        </w:rPr>
        <w:t>. 2014. Comparison of four species-delimitation methods applied to a DNA barcode data set of insect larvae for use in routine bioassessment. Freshwater Science 33:338–348.</w:t>
      </w:r>
    </w:p>
    <w:bookmarkEnd w:id="37"/>
    <w:p w14:paraId="6D1E9E5D" w14:textId="77777777" w:rsidR="004509B9" w:rsidRPr="00C471CA" w:rsidRDefault="004509B9" w:rsidP="004509B9">
      <w:pPr>
        <w:rPr>
          <w:rFonts w:ascii="Times New Roman" w:hAnsi="Times New Roman" w:cs="Times New Roman"/>
          <w:sz w:val="24"/>
          <w:szCs w:val="24"/>
        </w:rPr>
      </w:pPr>
    </w:p>
    <w:p w14:paraId="0C9721EA" w14:textId="6C70FE95" w:rsidR="004509B9" w:rsidRPr="00C471CA" w:rsidRDefault="004509B9" w:rsidP="004509B9">
      <w:pPr>
        <w:rPr>
          <w:rFonts w:ascii="Times New Roman" w:hAnsi="Times New Roman" w:cs="Times New Roman"/>
          <w:sz w:val="24"/>
          <w:szCs w:val="24"/>
        </w:rPr>
      </w:pPr>
      <w:r w:rsidRPr="00C471CA">
        <w:rPr>
          <w:rFonts w:ascii="Times New Roman" w:hAnsi="Times New Roman" w:cs="Times New Roman"/>
          <w:sz w:val="24"/>
          <w:szCs w:val="24"/>
        </w:rPr>
        <w:t xml:space="preserve">Wickham, H. 2009. Ggplot2: Elegant graphics for data analysis. Springer-Verlag. New York. </w:t>
      </w:r>
      <w:hyperlink r:id="rId46">
        <w:r w:rsidRPr="00C471CA">
          <w:rPr>
            <w:rStyle w:val="Hyperlink"/>
            <w:rFonts w:ascii="Times New Roman" w:hAnsi="Times New Roman" w:cs="Times New Roman"/>
            <w:sz w:val="24"/>
            <w:szCs w:val="24"/>
          </w:rPr>
          <w:t>http://had.co.nz/ggplot2/book</w:t>
        </w:r>
      </w:hyperlink>
      <w:r w:rsidRPr="00C471CA">
        <w:rPr>
          <w:rFonts w:ascii="Times New Roman" w:hAnsi="Times New Roman" w:cs="Times New Roman"/>
          <w:sz w:val="24"/>
          <w:szCs w:val="24"/>
        </w:rPr>
        <w:t>.</w:t>
      </w:r>
    </w:p>
    <w:p w14:paraId="4DF16102" w14:textId="4E4B703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Wickham, H. 2015. R packages. Page 182. O’Reilly, Sebastopol, California.</w:t>
      </w:r>
    </w:p>
    <w:p w14:paraId="3F1DFE3F" w14:textId="77777777" w:rsidR="004509B9" w:rsidRPr="00C471CA" w:rsidRDefault="004509B9" w:rsidP="004509B9">
      <w:pPr>
        <w:rPr>
          <w:rFonts w:ascii="Times New Roman" w:hAnsi="Times New Roman" w:cs="Times New Roman"/>
          <w:sz w:val="24"/>
          <w:szCs w:val="24"/>
        </w:rPr>
      </w:pPr>
    </w:p>
    <w:p w14:paraId="402374F3" w14:textId="2577F4EA"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Wickham, H. 2017. </w:t>
      </w:r>
      <w:proofErr w:type="spellStart"/>
      <w:r w:rsidRPr="00C471CA">
        <w:rPr>
          <w:rFonts w:ascii="Times New Roman" w:hAnsi="Times New Roman" w:cs="Times New Roman"/>
          <w:sz w:val="24"/>
          <w:szCs w:val="24"/>
        </w:rPr>
        <w:t>Tidyverse</w:t>
      </w:r>
      <w:proofErr w:type="spellEnd"/>
      <w:r w:rsidRPr="00C471CA">
        <w:rPr>
          <w:rFonts w:ascii="Times New Roman" w:hAnsi="Times New Roman" w:cs="Times New Roman"/>
          <w:sz w:val="24"/>
          <w:szCs w:val="24"/>
        </w:rPr>
        <w:t>: Easily install and load the ‘</w:t>
      </w:r>
      <w:proofErr w:type="spellStart"/>
      <w:r w:rsidRPr="00C471CA">
        <w:rPr>
          <w:rFonts w:ascii="Times New Roman" w:hAnsi="Times New Roman" w:cs="Times New Roman"/>
          <w:sz w:val="24"/>
          <w:szCs w:val="24"/>
        </w:rPr>
        <w:t>tidyverse</w:t>
      </w:r>
      <w:proofErr w:type="spellEnd"/>
      <w:r w:rsidRPr="00C471CA">
        <w:rPr>
          <w:rFonts w:ascii="Times New Roman" w:hAnsi="Times New Roman" w:cs="Times New Roman"/>
          <w:sz w:val="24"/>
          <w:szCs w:val="24"/>
        </w:rPr>
        <w:t xml:space="preserve">’. </w:t>
      </w:r>
      <w:hyperlink r:id="rId47">
        <w:r w:rsidRPr="00C471CA">
          <w:rPr>
            <w:rStyle w:val="Hyperlink"/>
            <w:rFonts w:ascii="Times New Roman" w:hAnsi="Times New Roman" w:cs="Times New Roman"/>
            <w:sz w:val="24"/>
            <w:szCs w:val="24"/>
          </w:rPr>
          <w:t>https://CRAN.R-project.org/package=tidyverse</w:t>
        </w:r>
      </w:hyperlink>
      <w:r w:rsidRPr="00C471CA">
        <w:rPr>
          <w:rFonts w:ascii="Times New Roman" w:hAnsi="Times New Roman" w:cs="Times New Roman"/>
          <w:sz w:val="24"/>
          <w:szCs w:val="24"/>
        </w:rPr>
        <w:t>.</w:t>
      </w:r>
    </w:p>
    <w:p w14:paraId="05FB8423" w14:textId="77777777" w:rsidR="004509B9" w:rsidRPr="00C471CA" w:rsidRDefault="004509B9" w:rsidP="004509B9">
      <w:pPr>
        <w:rPr>
          <w:rFonts w:ascii="Times New Roman" w:hAnsi="Times New Roman" w:cs="Times New Roman"/>
          <w:sz w:val="24"/>
          <w:szCs w:val="24"/>
        </w:rPr>
      </w:pPr>
    </w:p>
    <w:p w14:paraId="2B4A6558" w14:textId="1144C1AC"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Wickham, H., J. Hester, and W. Chang. 2018. </w:t>
      </w:r>
      <w:proofErr w:type="spellStart"/>
      <w:r w:rsidRPr="00C471CA">
        <w:rPr>
          <w:rFonts w:ascii="Times New Roman" w:hAnsi="Times New Roman" w:cs="Times New Roman"/>
          <w:sz w:val="24"/>
          <w:szCs w:val="24"/>
        </w:rPr>
        <w:t>Devtools</w:t>
      </w:r>
      <w:proofErr w:type="spellEnd"/>
      <w:r w:rsidRPr="00C471CA">
        <w:rPr>
          <w:rFonts w:ascii="Times New Roman" w:hAnsi="Times New Roman" w:cs="Times New Roman"/>
          <w:sz w:val="24"/>
          <w:szCs w:val="24"/>
        </w:rPr>
        <w:t xml:space="preserve">: Tools to make developing R packages easier. </w:t>
      </w:r>
      <w:hyperlink r:id="rId48">
        <w:r w:rsidRPr="00C471CA">
          <w:rPr>
            <w:rStyle w:val="Hyperlink"/>
            <w:rFonts w:ascii="Times New Roman" w:hAnsi="Times New Roman" w:cs="Times New Roman"/>
            <w:sz w:val="24"/>
            <w:szCs w:val="24"/>
          </w:rPr>
          <w:t>https://CRAN.R-project.org/package=devtools</w:t>
        </w:r>
      </w:hyperlink>
      <w:r w:rsidRPr="00C471CA">
        <w:rPr>
          <w:rFonts w:ascii="Times New Roman" w:hAnsi="Times New Roman" w:cs="Times New Roman"/>
          <w:sz w:val="24"/>
          <w:szCs w:val="24"/>
        </w:rPr>
        <w:t>.</w:t>
      </w:r>
    </w:p>
    <w:p w14:paraId="15C6A786" w14:textId="77777777" w:rsidR="004509B9" w:rsidRPr="00C471CA" w:rsidRDefault="004509B9" w:rsidP="004509B9">
      <w:pPr>
        <w:rPr>
          <w:rFonts w:ascii="Times New Roman" w:hAnsi="Times New Roman" w:cs="Times New Roman"/>
          <w:sz w:val="24"/>
          <w:szCs w:val="24"/>
        </w:rPr>
      </w:pPr>
    </w:p>
    <w:p w14:paraId="601EBD5B" w14:textId="0CF87C6D"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Wilkinson, L. 2005. The grammar of graphics. Page 691. second. Statistics; Computing, Springer, New York.</w:t>
      </w:r>
    </w:p>
    <w:p w14:paraId="33CA28DB" w14:textId="77777777" w:rsidR="004509B9" w:rsidRPr="00C471CA" w:rsidRDefault="004509B9" w:rsidP="004509B9">
      <w:pPr>
        <w:rPr>
          <w:rFonts w:ascii="Times New Roman" w:hAnsi="Times New Roman" w:cs="Times New Roman"/>
          <w:sz w:val="24"/>
          <w:szCs w:val="24"/>
        </w:rPr>
      </w:pPr>
    </w:p>
    <w:p w14:paraId="1653247A" w14:textId="6FBDBE07"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Woelfle</w:t>
      </w:r>
      <w:proofErr w:type="spellEnd"/>
      <w:r w:rsidRPr="00C471CA">
        <w:rPr>
          <w:rFonts w:ascii="Times New Roman" w:hAnsi="Times New Roman" w:cs="Times New Roman"/>
          <w:sz w:val="24"/>
          <w:szCs w:val="24"/>
        </w:rPr>
        <w:t xml:space="preserve">, M., P. </w:t>
      </w:r>
      <w:proofErr w:type="spellStart"/>
      <w:r w:rsidRPr="00C471CA">
        <w:rPr>
          <w:rFonts w:ascii="Times New Roman" w:hAnsi="Times New Roman" w:cs="Times New Roman"/>
          <w:sz w:val="24"/>
          <w:szCs w:val="24"/>
        </w:rPr>
        <w:t>Olliaro</w:t>
      </w:r>
      <w:proofErr w:type="spellEnd"/>
      <w:r w:rsidRPr="00C471CA">
        <w:rPr>
          <w:rFonts w:ascii="Times New Roman" w:hAnsi="Times New Roman" w:cs="Times New Roman"/>
          <w:sz w:val="24"/>
          <w:szCs w:val="24"/>
        </w:rPr>
        <w:t>, and M. H. Todd. 2011. Open science is a research accelerator. Nature Chemistry 3:745–748.</w:t>
      </w:r>
    </w:p>
    <w:p w14:paraId="5D300F4C" w14:textId="77777777" w:rsidR="004509B9" w:rsidRPr="00C471CA" w:rsidRDefault="004509B9" w:rsidP="004509B9">
      <w:pPr>
        <w:rPr>
          <w:rFonts w:ascii="Times New Roman" w:hAnsi="Times New Roman" w:cs="Times New Roman"/>
          <w:sz w:val="24"/>
          <w:szCs w:val="24"/>
        </w:rPr>
      </w:pPr>
    </w:p>
    <w:p w14:paraId="0EAB1CB0" w14:textId="1928E6FF"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Wood, S. N. 2017. Generalized additive models: An introduction with r. Page 476. 2nd editions. Chapman; Hall, CRC Press, London, United Kingdom.</w:t>
      </w:r>
    </w:p>
    <w:p w14:paraId="51327916" w14:textId="77777777" w:rsidR="004509B9" w:rsidRPr="00C471CA" w:rsidRDefault="004509B9" w:rsidP="004509B9">
      <w:pPr>
        <w:rPr>
          <w:rFonts w:ascii="Times New Roman" w:hAnsi="Times New Roman" w:cs="Times New Roman"/>
          <w:sz w:val="24"/>
          <w:szCs w:val="24"/>
        </w:rPr>
      </w:pPr>
    </w:p>
    <w:p w14:paraId="55784089" w14:textId="506391B3" w:rsidR="004509B9" w:rsidRPr="00C471CA" w:rsidRDefault="004509B9" w:rsidP="004509B9">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Xie</w:t>
      </w:r>
      <w:proofErr w:type="spellEnd"/>
      <w:r w:rsidRPr="00C471CA">
        <w:rPr>
          <w:rFonts w:ascii="Times New Roman" w:hAnsi="Times New Roman" w:cs="Times New Roman"/>
          <w:sz w:val="24"/>
          <w:szCs w:val="24"/>
        </w:rPr>
        <w:t xml:space="preserve">, Y. 2015. Dynamic documents with R and </w:t>
      </w:r>
      <w:proofErr w:type="spellStart"/>
      <w:r w:rsidRPr="00C471CA">
        <w:rPr>
          <w:rFonts w:ascii="Times New Roman" w:hAnsi="Times New Roman" w:cs="Times New Roman"/>
          <w:sz w:val="24"/>
          <w:szCs w:val="24"/>
        </w:rPr>
        <w:t>knitr</w:t>
      </w:r>
      <w:proofErr w:type="spellEnd"/>
      <w:r w:rsidRPr="00C471CA">
        <w:rPr>
          <w:rFonts w:ascii="Times New Roman" w:hAnsi="Times New Roman" w:cs="Times New Roman"/>
          <w:sz w:val="24"/>
          <w:szCs w:val="24"/>
        </w:rPr>
        <w:t>. 2nd editions. Chapman; Hall/CRC, Boca Raton, Florida.</w:t>
      </w:r>
    </w:p>
    <w:p w14:paraId="16D95A05" w14:textId="0605C126" w:rsidR="004509B9" w:rsidRPr="00C471CA" w:rsidRDefault="004509B9" w:rsidP="004509B9">
      <w:pPr>
        <w:rPr>
          <w:rFonts w:ascii="Times New Roman" w:hAnsi="Times New Roman" w:cs="Times New Roman"/>
          <w:sz w:val="24"/>
          <w:szCs w:val="24"/>
        </w:rPr>
      </w:pPr>
    </w:p>
    <w:p w14:paraId="24F455AB" w14:textId="77777777" w:rsidR="00A317C4" w:rsidRPr="00C471CA" w:rsidRDefault="00A317C4" w:rsidP="00A317C4">
      <w:pPr>
        <w:pStyle w:val="Bibliography"/>
        <w:rPr>
          <w:rFonts w:ascii="Times New Roman" w:hAnsi="Times New Roman" w:cs="Times New Roman"/>
          <w:sz w:val="24"/>
          <w:szCs w:val="24"/>
        </w:rPr>
      </w:pPr>
      <w:proofErr w:type="spellStart"/>
      <w:r w:rsidRPr="00C471CA">
        <w:rPr>
          <w:rFonts w:ascii="Times New Roman" w:hAnsi="Times New Roman" w:cs="Times New Roman"/>
          <w:sz w:val="24"/>
          <w:szCs w:val="24"/>
        </w:rPr>
        <w:t>Yenni</w:t>
      </w:r>
      <w:proofErr w:type="spellEnd"/>
      <w:r w:rsidRPr="00C471CA">
        <w:rPr>
          <w:rFonts w:ascii="Times New Roman" w:hAnsi="Times New Roman" w:cs="Times New Roman"/>
          <w:sz w:val="24"/>
          <w:szCs w:val="24"/>
        </w:rPr>
        <w:t xml:space="preserve">, G. M., E. M. Christensen, E. K. Bledsoe, S. R. Supp, R. M. Diaz, E. P. White, and s. K. M. Ernest. 2019. Developing a modern data workflow for regularly updated data. </w:t>
      </w:r>
      <w:proofErr w:type="spellStart"/>
      <w:r w:rsidRPr="00C471CA">
        <w:rPr>
          <w:rFonts w:ascii="Times New Roman" w:hAnsi="Times New Roman" w:cs="Times New Roman"/>
          <w:sz w:val="24"/>
          <w:szCs w:val="24"/>
        </w:rPr>
        <w:t>PLoS</w:t>
      </w:r>
      <w:proofErr w:type="spellEnd"/>
      <w:r w:rsidRPr="00C471CA">
        <w:rPr>
          <w:rFonts w:ascii="Times New Roman" w:hAnsi="Times New Roman" w:cs="Times New Roman"/>
          <w:sz w:val="24"/>
          <w:szCs w:val="24"/>
        </w:rPr>
        <w:t xml:space="preserve"> Biology </w:t>
      </w:r>
      <w:proofErr w:type="gramStart"/>
      <w:r w:rsidRPr="00C471CA">
        <w:rPr>
          <w:rFonts w:ascii="Times New Roman" w:hAnsi="Times New Roman" w:cs="Times New Roman"/>
          <w:sz w:val="24"/>
          <w:szCs w:val="24"/>
        </w:rPr>
        <w:t>17:e</w:t>
      </w:r>
      <w:proofErr w:type="gramEnd"/>
      <w:r w:rsidRPr="00C471CA">
        <w:rPr>
          <w:rFonts w:ascii="Times New Roman" w:hAnsi="Times New Roman" w:cs="Times New Roman"/>
          <w:sz w:val="24"/>
          <w:szCs w:val="24"/>
        </w:rPr>
        <w:t>3000125.</w:t>
      </w:r>
    </w:p>
    <w:p w14:paraId="25CF8C66" w14:textId="77777777" w:rsidR="00A317C4" w:rsidRPr="00C471CA" w:rsidRDefault="00A317C4" w:rsidP="004509B9">
      <w:pPr>
        <w:rPr>
          <w:rFonts w:ascii="Times New Roman" w:hAnsi="Times New Roman" w:cs="Times New Roman"/>
          <w:sz w:val="24"/>
          <w:szCs w:val="24"/>
        </w:rPr>
      </w:pPr>
    </w:p>
    <w:p w14:paraId="0150B53E" w14:textId="61AB6F73" w:rsidR="004509B9" w:rsidRPr="00C471CA" w:rsidRDefault="004509B9" w:rsidP="004509B9">
      <w:pPr>
        <w:pStyle w:val="Bibliography"/>
        <w:rPr>
          <w:rFonts w:ascii="Times New Roman" w:hAnsi="Times New Roman" w:cs="Times New Roman"/>
          <w:sz w:val="24"/>
          <w:szCs w:val="24"/>
        </w:rPr>
      </w:pPr>
      <w:r w:rsidRPr="00C471CA">
        <w:rPr>
          <w:rFonts w:ascii="Times New Roman" w:hAnsi="Times New Roman" w:cs="Times New Roman"/>
          <w:sz w:val="24"/>
          <w:szCs w:val="24"/>
        </w:rPr>
        <w:t xml:space="preserve">Yuan, L. L. 2004. Assigning macroinvertebrate tolerance classifications using </w:t>
      </w:r>
      <w:proofErr w:type="spellStart"/>
      <w:r w:rsidRPr="00C471CA">
        <w:rPr>
          <w:rFonts w:ascii="Times New Roman" w:hAnsi="Times New Roman" w:cs="Times New Roman"/>
          <w:sz w:val="24"/>
          <w:szCs w:val="24"/>
        </w:rPr>
        <w:t>generalised</w:t>
      </w:r>
      <w:proofErr w:type="spellEnd"/>
      <w:r w:rsidRPr="00C471CA">
        <w:rPr>
          <w:rFonts w:ascii="Times New Roman" w:hAnsi="Times New Roman" w:cs="Times New Roman"/>
          <w:sz w:val="24"/>
          <w:szCs w:val="24"/>
        </w:rPr>
        <w:t xml:space="preserve"> additive models. Freshwater Biology 49:662–677.</w:t>
      </w:r>
    </w:p>
    <w:p w14:paraId="08DF8C49" w14:textId="77777777" w:rsidR="004509B9" w:rsidRPr="00C471CA" w:rsidRDefault="004509B9" w:rsidP="004509B9">
      <w:pPr>
        <w:rPr>
          <w:rFonts w:ascii="Times New Roman" w:hAnsi="Times New Roman" w:cs="Times New Roman"/>
          <w:sz w:val="24"/>
          <w:szCs w:val="24"/>
        </w:rPr>
      </w:pPr>
    </w:p>
    <w:p w14:paraId="1045CD77" w14:textId="77777777" w:rsidR="004509B9" w:rsidRPr="00A317C4" w:rsidRDefault="004509B9" w:rsidP="004509B9">
      <w:pPr>
        <w:pStyle w:val="Bibliography"/>
        <w:rPr>
          <w:rFonts w:ascii="Times" w:hAnsi="Times" w:cs="Times"/>
          <w:sz w:val="24"/>
          <w:szCs w:val="24"/>
        </w:rPr>
      </w:pPr>
      <w:r w:rsidRPr="00C471CA">
        <w:rPr>
          <w:rFonts w:ascii="Times New Roman" w:hAnsi="Times New Roman" w:cs="Times New Roman"/>
          <w:sz w:val="24"/>
          <w:szCs w:val="24"/>
        </w:rPr>
        <w:lastRenderedPageBreak/>
        <w:t xml:space="preserve">Zipper, S. C., K. S. S. Whitney, J. M. </w:t>
      </w:r>
      <w:proofErr w:type="spellStart"/>
      <w:r w:rsidRPr="00C471CA">
        <w:rPr>
          <w:rFonts w:ascii="Times New Roman" w:hAnsi="Times New Roman" w:cs="Times New Roman"/>
          <w:sz w:val="24"/>
          <w:szCs w:val="24"/>
        </w:rPr>
        <w:t>Deines</w:t>
      </w:r>
      <w:proofErr w:type="spellEnd"/>
      <w:r w:rsidRPr="00C471CA">
        <w:rPr>
          <w:rFonts w:ascii="Times New Roman" w:hAnsi="Times New Roman" w:cs="Times New Roman"/>
          <w:sz w:val="24"/>
          <w:szCs w:val="24"/>
        </w:rPr>
        <w:t xml:space="preserve">, K. M. </w:t>
      </w:r>
      <w:proofErr w:type="spellStart"/>
      <w:r w:rsidRPr="00C471CA">
        <w:rPr>
          <w:rFonts w:ascii="Times New Roman" w:hAnsi="Times New Roman" w:cs="Times New Roman"/>
          <w:sz w:val="24"/>
          <w:szCs w:val="24"/>
        </w:rPr>
        <w:t>Befus</w:t>
      </w:r>
      <w:proofErr w:type="spellEnd"/>
      <w:r w:rsidRPr="00C471CA">
        <w:rPr>
          <w:rFonts w:ascii="Times New Roman" w:hAnsi="Times New Roman" w:cs="Times New Roman"/>
          <w:sz w:val="24"/>
          <w:szCs w:val="24"/>
        </w:rPr>
        <w:t>, U. Bhatia, S. J. Albers, J. Beecher, C. Brelsford, M. Garcia, T. Gleeson, F. O’Donnell, D. Resnik, and E. Schlager. 2019. Balancing open science an</w:t>
      </w:r>
      <w:r w:rsidRPr="00A317C4">
        <w:rPr>
          <w:rFonts w:ascii="Times" w:hAnsi="Times" w:cs="Times"/>
          <w:sz w:val="24"/>
          <w:szCs w:val="24"/>
        </w:rPr>
        <w:t>d data privacy in the water sciences. Water Resources Research 55:1–10.</w:t>
      </w:r>
    </w:p>
    <w:sectPr w:rsidR="004509B9" w:rsidRPr="00A317C4"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us Beck">
    <w15:presenceInfo w15:providerId="Windows Live" w15:userId="c11c08f37bebca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0B7A71"/>
    <w:rsid w:val="000C00F1"/>
    <w:rsid w:val="000C5428"/>
    <w:rsid w:val="0012215A"/>
    <w:rsid w:val="00131D97"/>
    <w:rsid w:val="00144190"/>
    <w:rsid w:val="00190970"/>
    <w:rsid w:val="001D1A69"/>
    <w:rsid w:val="001F07CD"/>
    <w:rsid w:val="0021360B"/>
    <w:rsid w:val="002229AB"/>
    <w:rsid w:val="002356C1"/>
    <w:rsid w:val="00266E2D"/>
    <w:rsid w:val="002C6BA7"/>
    <w:rsid w:val="002D3D82"/>
    <w:rsid w:val="003774B5"/>
    <w:rsid w:val="003B2FFD"/>
    <w:rsid w:val="003D45F1"/>
    <w:rsid w:val="004509B9"/>
    <w:rsid w:val="00454036"/>
    <w:rsid w:val="00495ABE"/>
    <w:rsid w:val="004A1F94"/>
    <w:rsid w:val="004D3C18"/>
    <w:rsid w:val="004F54AB"/>
    <w:rsid w:val="0058364F"/>
    <w:rsid w:val="005A4745"/>
    <w:rsid w:val="005D405C"/>
    <w:rsid w:val="005D77AE"/>
    <w:rsid w:val="00612E95"/>
    <w:rsid w:val="00653710"/>
    <w:rsid w:val="006552A3"/>
    <w:rsid w:val="00662BED"/>
    <w:rsid w:val="00751064"/>
    <w:rsid w:val="007807F5"/>
    <w:rsid w:val="00793B71"/>
    <w:rsid w:val="007A0349"/>
    <w:rsid w:val="007B6DD5"/>
    <w:rsid w:val="007C7029"/>
    <w:rsid w:val="007F2870"/>
    <w:rsid w:val="00800358"/>
    <w:rsid w:val="00822ACF"/>
    <w:rsid w:val="00861616"/>
    <w:rsid w:val="008A575A"/>
    <w:rsid w:val="008D0BD5"/>
    <w:rsid w:val="008E2B2F"/>
    <w:rsid w:val="008E3EA1"/>
    <w:rsid w:val="008E4FF0"/>
    <w:rsid w:val="00925070"/>
    <w:rsid w:val="00926B3F"/>
    <w:rsid w:val="00932E96"/>
    <w:rsid w:val="00951C47"/>
    <w:rsid w:val="00964C36"/>
    <w:rsid w:val="0099516E"/>
    <w:rsid w:val="009E27BB"/>
    <w:rsid w:val="009E7441"/>
    <w:rsid w:val="00A317C4"/>
    <w:rsid w:val="00A37569"/>
    <w:rsid w:val="00A41810"/>
    <w:rsid w:val="00A54276"/>
    <w:rsid w:val="00A54D90"/>
    <w:rsid w:val="00AA18ED"/>
    <w:rsid w:val="00AB4363"/>
    <w:rsid w:val="00AF4906"/>
    <w:rsid w:val="00B45195"/>
    <w:rsid w:val="00B66057"/>
    <w:rsid w:val="00B77860"/>
    <w:rsid w:val="00BB0F08"/>
    <w:rsid w:val="00BF0C35"/>
    <w:rsid w:val="00BF35B3"/>
    <w:rsid w:val="00C22B71"/>
    <w:rsid w:val="00C260FD"/>
    <w:rsid w:val="00C471CA"/>
    <w:rsid w:val="00C66F80"/>
    <w:rsid w:val="00CC42E3"/>
    <w:rsid w:val="00CF29AF"/>
    <w:rsid w:val="00CF2A49"/>
    <w:rsid w:val="00D55AD8"/>
    <w:rsid w:val="00D94FB8"/>
    <w:rsid w:val="00DA534E"/>
    <w:rsid w:val="00E10F08"/>
    <w:rsid w:val="00E140AC"/>
    <w:rsid w:val="00E3169D"/>
    <w:rsid w:val="00E41501"/>
    <w:rsid w:val="00EB04D4"/>
    <w:rsid w:val="00EC44AA"/>
    <w:rsid w:val="00F71580"/>
    <w:rsid w:val="00FD22BE"/>
    <w:rsid w:val="00FE1E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0AF99035-2A80-4E3D-8FB2-F3D4500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styleId="UnresolvedMention">
    <w:name w:val="Unresolved Mention"/>
    <w:basedOn w:val="DefaultParagraphFont"/>
    <w:uiPriority w:val="99"/>
    <w:semiHidden/>
    <w:unhideWhenUsed/>
    <w:rsid w:val="008D0BD5"/>
    <w:rPr>
      <w:color w:val="605E5C"/>
      <w:shd w:val="clear" w:color="auto" w:fill="E1DFDD"/>
    </w:rPr>
  </w:style>
  <w:style w:type="paragraph" w:customStyle="1" w:styleId="FirstParagraph">
    <w:name w:val="First Paragraph"/>
    <w:basedOn w:val="BodyText"/>
    <w:next w:val="BodyText"/>
    <w:qFormat/>
    <w:rsid w:val="00964C36"/>
    <w:pPr>
      <w:spacing w:before="180" w:after="180" w:line="240" w:lineRule="auto"/>
      <w:contextualSpacing w:val="0"/>
    </w:pPr>
    <w:rPr>
      <w:rFonts w:ascii="Times New Roman" w:eastAsiaTheme="minorHAnsi" w:hAnsi="Times New Roman" w:cstheme="minorBidi"/>
      <w:sz w:val="24"/>
      <w:szCs w:val="24"/>
    </w:rPr>
  </w:style>
  <w:style w:type="paragraph" w:styleId="BodyText">
    <w:name w:val="Body Text"/>
    <w:basedOn w:val="Normal"/>
    <w:link w:val="BodyTextChar"/>
    <w:unhideWhenUsed/>
    <w:rsid w:val="00964C36"/>
    <w:pPr>
      <w:spacing w:after="120"/>
    </w:pPr>
  </w:style>
  <w:style w:type="character" w:customStyle="1" w:styleId="BodyTextChar">
    <w:name w:val="Body Text Char"/>
    <w:basedOn w:val="DefaultParagraphFont"/>
    <w:link w:val="BodyText"/>
    <w:rsid w:val="00964C36"/>
  </w:style>
  <w:style w:type="character" w:customStyle="1" w:styleId="VerbatimChar">
    <w:name w:val="Verbatim Char"/>
    <w:basedOn w:val="DefaultParagraphFont"/>
    <w:link w:val="SourceCode"/>
    <w:locked/>
    <w:rsid w:val="00964C36"/>
    <w:rPr>
      <w:rFonts w:ascii="Consolas" w:hAnsi="Consolas"/>
      <w:shd w:val="clear" w:color="auto" w:fill="F8F8F8"/>
    </w:rPr>
  </w:style>
  <w:style w:type="paragraph" w:customStyle="1" w:styleId="SourceCode">
    <w:name w:val="Source Code"/>
    <w:basedOn w:val="Normal"/>
    <w:link w:val="VerbatimChar"/>
    <w:rsid w:val="00964C36"/>
    <w:pPr>
      <w:shd w:val="clear" w:color="auto" w:fill="F8F8F8"/>
      <w:wordWrap w:val="0"/>
      <w:spacing w:after="200" w:line="240" w:lineRule="auto"/>
      <w:contextualSpacing w:val="0"/>
    </w:pPr>
    <w:rPr>
      <w:rFonts w:ascii="Consolas" w:hAnsi="Consolas"/>
    </w:rPr>
  </w:style>
  <w:style w:type="paragraph" w:styleId="Bibliography">
    <w:name w:val="Bibliography"/>
    <w:basedOn w:val="Normal"/>
    <w:next w:val="Normal"/>
    <w:unhideWhenUsed/>
    <w:rsid w:val="004509B9"/>
  </w:style>
  <w:style w:type="paragraph" w:customStyle="1" w:styleId="Compact">
    <w:name w:val="Compact"/>
    <w:basedOn w:val="BodyText"/>
    <w:qFormat/>
    <w:rsid w:val="00A41810"/>
    <w:pPr>
      <w:spacing w:before="36" w:after="36" w:line="240" w:lineRule="auto"/>
      <w:contextualSpacing w:val="0"/>
    </w:pPr>
    <w:rPr>
      <w:rFonts w:ascii="Times New Roman" w:eastAsiaTheme="minorHAnsi" w:hAnsi="Times New Roman" w:cstheme="minorBidi"/>
      <w:sz w:val="24"/>
      <w:szCs w:val="24"/>
    </w:rPr>
  </w:style>
  <w:style w:type="paragraph" w:customStyle="1" w:styleId="TableCaption">
    <w:name w:val="Table Caption"/>
    <w:basedOn w:val="Caption"/>
    <w:rsid w:val="00A41810"/>
    <w:pPr>
      <w:keepNext/>
      <w:spacing w:after="120"/>
      <w:contextualSpacing w:val="0"/>
    </w:pPr>
    <w:rPr>
      <w:rFonts w:ascii="Times New Roman" w:eastAsiaTheme="minorHAnsi" w:hAnsi="Times New Roman" w:cstheme="minorBidi"/>
      <w:iCs w:val="0"/>
      <w:color w:val="auto"/>
      <w:sz w:val="24"/>
      <w:szCs w:val="24"/>
    </w:rPr>
  </w:style>
  <w:style w:type="paragraph" w:customStyle="1" w:styleId="ImageCaption">
    <w:name w:val="Image Caption"/>
    <w:basedOn w:val="Caption"/>
    <w:rsid w:val="00A41810"/>
    <w:pPr>
      <w:spacing w:after="120"/>
      <w:contextualSpacing w:val="0"/>
    </w:pPr>
    <w:rPr>
      <w:rFonts w:ascii="Times New Roman" w:eastAsiaTheme="minorHAnsi" w:hAnsi="Times New Roman" w:cstheme="minorBidi"/>
      <w:iCs w:val="0"/>
      <w:color w:val="auto"/>
      <w:sz w:val="24"/>
      <w:szCs w:val="24"/>
    </w:rPr>
  </w:style>
  <w:style w:type="paragraph" w:styleId="Caption">
    <w:name w:val="caption"/>
    <w:basedOn w:val="Normal"/>
    <w:next w:val="Normal"/>
    <w:semiHidden/>
    <w:unhideWhenUsed/>
    <w:rsid w:val="00A41810"/>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0C54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C54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70423910">
      <w:bodyDiv w:val="1"/>
      <w:marLeft w:val="0"/>
      <w:marRight w:val="0"/>
      <w:marTop w:val="0"/>
      <w:marBottom w:val="0"/>
      <w:divBdr>
        <w:top w:val="none" w:sz="0" w:space="0" w:color="auto"/>
        <w:left w:val="none" w:sz="0" w:space="0" w:color="auto"/>
        <w:bottom w:val="none" w:sz="0" w:space="0" w:color="auto"/>
        <w:right w:val="none" w:sz="0" w:space="0" w:color="auto"/>
      </w:divBdr>
    </w:div>
    <w:div w:id="371923381">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522019254">
      <w:bodyDiv w:val="1"/>
      <w:marLeft w:val="0"/>
      <w:marRight w:val="0"/>
      <w:marTop w:val="0"/>
      <w:marBottom w:val="0"/>
      <w:divBdr>
        <w:top w:val="none" w:sz="0" w:space="0" w:color="auto"/>
        <w:left w:val="none" w:sz="0" w:space="0" w:color="auto"/>
        <w:bottom w:val="none" w:sz="0" w:space="0" w:color="auto"/>
        <w:right w:val="none" w:sz="0" w:space="0" w:color="auto"/>
      </w:divBdr>
    </w:div>
    <w:div w:id="538127317">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779179695">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83598887">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aspredicted.org/" TargetMode="External"/><Relationship Id="rId18" Type="http://schemas.openxmlformats.org/officeDocument/2006/relationships/hyperlink" Target="https://leginfo.legislature.ca.gov/faces/billNavClient.xhtml?bill_id=201520160AB1755" TargetMode="External"/><Relationship Id="rId26" Type="http://schemas.openxmlformats.org/officeDocument/2006/relationships/hyperlink" Target="https://carpentries.org" TargetMode="External"/><Relationship Id="rId39" Type="http://schemas.openxmlformats.org/officeDocument/2006/relationships/hyperlink" Target="https://CRAN.R-project.org/package=shiny" TargetMode="External"/><Relationship Id="rId21" Type="http://schemas.openxmlformats.org/officeDocument/2006/relationships/hyperlink" Target="https://internetofwater.org/" TargetMode="External"/><Relationship Id="rId34" Type="http://schemas.openxmlformats.org/officeDocument/2006/relationships/hyperlink" Target="https://www.ic.gc.ca/eic/site/063.nsf/eng/h_F6765465.html" TargetMode="External"/><Relationship Id="rId42" Type="http://schemas.openxmlformats.org/officeDocument/2006/relationships/hyperlink" Target="https://CRAN.R-project.org/package=raster" TargetMode="External"/><Relationship Id="rId47" Type="http://schemas.openxmlformats.org/officeDocument/2006/relationships/hyperlink" Target="https://CRAN.R-project.org/package=tidyverse" TargetMode="External"/><Relationship Id="rId50" Type="http://schemas.microsoft.com/office/2011/relationships/people" Target="people.xml"/><Relationship Id="rId7" Type="http://schemas.openxmlformats.org/officeDocument/2006/relationships/hyperlink" Target="file:///C:\proj\bioassess_opensci\manu_draft.docx" TargetMode="External"/><Relationship Id="rId2" Type="http://schemas.openxmlformats.org/officeDocument/2006/relationships/styles" Target="styles.xml"/><Relationship Id="rId16" Type="http://schemas.openxmlformats.org/officeDocument/2006/relationships/hyperlink" Target="https://zenodo.org/" TargetMode="External"/><Relationship Id="rId29" Type="http://schemas.openxmlformats.org/officeDocument/2006/relationships/hyperlink" Target="https://acwi.gov/methods/pubs/over_pubs/valcomp_fs.pdf" TargetMode="External"/><Relationship Id="rId11" Type="http://schemas.openxmlformats.org/officeDocument/2006/relationships/hyperlink" Target="https://slack.com/" TargetMode="External"/><Relationship Id="rId24" Type="http://schemas.openxmlformats.org/officeDocument/2006/relationships/hyperlink" Target="https://sccwrp.shinyapps.io/SCAPE" TargetMode="External"/><Relationship Id="rId32" Type="http://schemas.openxmlformats.org/officeDocument/2006/relationships/hyperlink" Target="https://www.epa.gov/waterdata/water-quality-data-wqx" TargetMode="External"/><Relationship Id="rId37" Type="http://schemas.openxmlformats.org/officeDocument/2006/relationships/hyperlink" Target="https://CRAN.R-project.org/package=TITAN2B" TargetMode="External"/><Relationship Id="rId40" Type="http://schemas.openxmlformats.org/officeDocument/2006/relationships/hyperlink" Target="https://CRAN.R-project.org/package=leaflet" TargetMode="External"/><Relationship Id="rId45" Type="http://schemas.openxmlformats.org/officeDocument/2006/relationships/hyperlink" Target="https://CRAN.R-project.org/package=nlme" TargetMode="External"/><Relationship Id="rId5" Type="http://schemas.openxmlformats.org/officeDocument/2006/relationships/hyperlink" Target="mailto:mbeck@tbep.org" TargetMode="External"/><Relationship Id="rId15" Type="http://schemas.openxmlformats.org/officeDocument/2006/relationships/hyperlink" Target="https://knb.ecoinformatics.org/external/emlparser/docs/index.html" TargetMode="External"/><Relationship Id="rId23" Type="http://schemas.openxmlformats.org/officeDocument/2006/relationships/hyperlink" Target="file:///C:\proj\manuscripts\bioassess_opensci\manu_draft.docx" TargetMode="External"/><Relationship Id="rId28" Type="http://schemas.openxmlformats.org/officeDocument/2006/relationships/hyperlink" Target="https://carpentries.github.io/trainer-training/" TargetMode="External"/><Relationship Id="rId36" Type="http://schemas.openxmlformats.org/officeDocument/2006/relationships/hyperlink" Target="https://github.com/r-spatial/mapview" TargetMode="External"/><Relationship Id="rId49" Type="http://schemas.openxmlformats.org/officeDocument/2006/relationships/fontTable" Target="fontTable.xml"/><Relationship Id="rId10" Type="http://schemas.openxmlformats.org/officeDocument/2006/relationships/hyperlink" Target="https://www.google.com/docs/about/" TargetMode="External"/><Relationship Id="rId19" Type="http://schemas.openxmlformats.org/officeDocument/2006/relationships/hyperlink" Target="https://www.waterboards.ca.gov/press_room/press_releases/2018/pr_water_data_071018.pdf" TargetMode="External"/><Relationship Id="rId31" Type="http://schemas.openxmlformats.org/officeDocument/2006/relationships/hyperlink" Target="https://aquatic.biodata.usgs.gov/" TargetMode="External"/><Relationship Id="rId44" Type="http://schemas.openxmlformats.org/officeDocument/2006/relationships/hyperlink" Target="https://CRAN.R-project.org/package=sf" TargetMode="External"/><Relationship Id="rId4" Type="http://schemas.openxmlformats.org/officeDocument/2006/relationships/webSettings" Target="webSettings.xml"/><Relationship Id="rId9" Type="http://schemas.openxmlformats.org/officeDocument/2006/relationships/hyperlink" Target="https://irods.org/" TargetMode="External"/><Relationship Id="rId14" Type="http://schemas.openxmlformats.org/officeDocument/2006/relationships/hyperlink" Target="http://www.safit.org/Docs/STE_1_March_2011_7MB.pdf" TargetMode="External"/><Relationship Id="rId22" Type="http://schemas.openxmlformats.org/officeDocument/2006/relationships/hyperlink" Target="https://github.com/SCCWRP/SCAPE" TargetMode="External"/><Relationship Id="rId27" Type="http://schemas.openxmlformats.org/officeDocument/2006/relationships/hyperlink" Target="https://blog.rstudio.com/2019/02/06/rstudio-conf-2019-workshops/" TargetMode="External"/><Relationship Id="rId30" Type="http://schemas.openxmlformats.org/officeDocument/2006/relationships/hyperlink" Target="https://waterdata.usgs.gov/nwis" TargetMode="External"/><Relationship Id="rId35" Type="http://schemas.openxmlformats.org/officeDocument/2006/relationships/hyperlink" Target="https://CRAN.R-project.org/package=rmarkdown" TargetMode="External"/><Relationship Id="rId43" Type="http://schemas.openxmlformats.org/officeDocument/2006/relationships/hyperlink" Target="https://CRAN.R-project.org/package=vegan" TargetMode="External"/><Relationship Id="rId48" Type="http://schemas.openxmlformats.org/officeDocument/2006/relationships/hyperlink" Target="https://CRAN.R-project.org/package=devtools" TargetMode="External"/><Relationship Id="rId8" Type="http://schemas.openxmlformats.org/officeDocument/2006/relationships/hyperlink" Target="https://www.dataone.org/"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osf.io/" TargetMode="External"/><Relationship Id="rId17" Type="http://schemas.openxmlformats.org/officeDocument/2006/relationships/hyperlink" Target="https://ropensci.org/" TargetMode="External"/><Relationship Id="rId25" Type="http://schemas.openxmlformats.org/officeDocument/2006/relationships/hyperlink" Target="file:///C:\proj\manuscripts\bioassess_opensci\manu_draft.docx" TargetMode="External"/><Relationship Id="rId33" Type="http://schemas.openxmlformats.org/officeDocument/2006/relationships/hyperlink" Target="https://ec.europa.eu/research/participants/docs/h2020-funding-guide/cross-cutting-issues/open-access-dissemination_en.htm" TargetMode="External"/><Relationship Id="rId38" Type="http://schemas.openxmlformats.org/officeDocument/2006/relationships/hyperlink" Target="http://doi.org/10.5281/zenodo.1218121" TargetMode="External"/><Relationship Id="rId46" Type="http://schemas.openxmlformats.org/officeDocument/2006/relationships/hyperlink" Target="http://had.co.nz/ggplot2/book" TargetMode="External"/><Relationship Id="rId20" Type="http://schemas.openxmlformats.org/officeDocument/2006/relationships/hyperlink" Target="https://www.datacoalition.org/" TargetMode="External"/><Relationship Id="rId41" Type="http://schemas.openxmlformats.org/officeDocument/2006/relationships/hyperlink" Target="http://sites.google.com/site/miqueldecaceres/" TargetMode="External"/><Relationship Id="rId1" Type="http://schemas.openxmlformats.org/officeDocument/2006/relationships/numbering" Target="numbering.xml"/><Relationship Id="rId6" Type="http://schemas.openxmlformats.org/officeDocument/2006/relationships/hyperlink" Target="file:///C:\proj\bioassess_opensci\manu_draf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27</Pages>
  <Words>11346</Words>
  <Characters>64677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75872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22</cp:revision>
  <dcterms:created xsi:type="dcterms:W3CDTF">2018-09-06T06:29:00Z</dcterms:created>
  <dcterms:modified xsi:type="dcterms:W3CDTF">2020-06-18T17:25:00Z</dcterms:modified>
</cp:coreProperties>
</file>